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563B"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1. Inleiding</w:t>
      </w:r>
    </w:p>
    <w:p w14:paraId="376FD7BF"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Waarom een handreiking over het archiveren van digitale ruimtelijke plannen? In dit hoofdstuk treft u de aanleiding en wordt aangegeven wat u van deze handreiking kunt verwachten.</w:t>
      </w:r>
    </w:p>
    <w:p w14:paraId="58B48AB5"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1.1 Aanleiding</w:t>
      </w:r>
    </w:p>
    <w:p w14:paraId="213A372B" w14:textId="5399DDDB"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 de praktijk van de ruimtelijke ordening zijn de digitale ruimtelijke plannen</w:t>
      </w:r>
      <w:ins w:id="0" w:author="Lankvelt, Anna van" w:date="2022-08-12T09:05:00Z">
        <w:r w:rsidR="006A157C">
          <w:rPr>
            <w:rFonts w:ascii="Arial" w:hAnsi="Arial" w:cs="Arial"/>
            <w:sz w:val="24"/>
          </w:rPr>
          <w:t>,</w:t>
        </w:r>
      </w:ins>
      <w:r w:rsidRPr="00323F50">
        <w:rPr>
          <w:rFonts w:ascii="Arial" w:hAnsi="Arial" w:cs="Arial"/>
          <w:sz w:val="24"/>
        </w:rPr>
        <w:t xml:space="preserve"> conform de Wet ruimtelijke ordening (</w:t>
      </w:r>
      <w:proofErr w:type="spellStart"/>
      <w:r w:rsidRPr="00323F50">
        <w:rPr>
          <w:rFonts w:ascii="Arial" w:hAnsi="Arial" w:cs="Arial"/>
          <w:sz w:val="24"/>
        </w:rPr>
        <w:t>Wro</w:t>
      </w:r>
      <w:proofErr w:type="spellEnd"/>
      <w:r w:rsidRPr="00323F50">
        <w:rPr>
          <w:rFonts w:ascii="Arial" w:hAnsi="Arial" w:cs="Arial"/>
          <w:sz w:val="24"/>
        </w:rPr>
        <w:t>)</w:t>
      </w:r>
      <w:ins w:id="1" w:author="Lankvelt, Anna van" w:date="2022-08-12T09:05:00Z">
        <w:r w:rsidR="006A157C">
          <w:rPr>
            <w:rFonts w:ascii="Arial" w:hAnsi="Arial" w:cs="Arial"/>
            <w:sz w:val="24"/>
          </w:rPr>
          <w:t>,</w:t>
        </w:r>
      </w:ins>
      <w:r w:rsidRPr="00323F50">
        <w:rPr>
          <w:rFonts w:ascii="Arial" w:hAnsi="Arial" w:cs="Arial"/>
          <w:sz w:val="24"/>
        </w:rPr>
        <w:t xml:space="preserve"> de authentieke plannen. Dit betekent dat een samenhangende set bronbestanden</w:t>
      </w:r>
      <w:ins w:id="2" w:author="Lankvelt, Anna van" w:date="2022-08-12T09:06:00Z">
        <w:r w:rsidR="006A157C">
          <w:rPr>
            <w:rFonts w:ascii="Arial" w:hAnsi="Arial" w:cs="Arial"/>
            <w:sz w:val="24"/>
          </w:rPr>
          <w:t xml:space="preserve"> (</w:t>
        </w:r>
      </w:ins>
      <w:del w:id="3" w:author="Lankvelt, Anna van" w:date="2022-08-12T09:06:00Z">
        <w:r w:rsidRPr="00323F50" w:rsidDel="006A157C">
          <w:rPr>
            <w:rFonts w:ascii="Arial" w:hAnsi="Arial" w:cs="Arial"/>
            <w:sz w:val="24"/>
          </w:rPr>
          <w:delText xml:space="preserve">, </w:delText>
        </w:r>
      </w:del>
      <w:r w:rsidRPr="00323F50">
        <w:rPr>
          <w:rFonts w:ascii="Arial" w:hAnsi="Arial" w:cs="Arial"/>
          <w:sz w:val="24"/>
        </w:rPr>
        <w:t>dataset genoemd</w:t>
      </w:r>
      <w:ins w:id="4" w:author="Lankvelt, Anna van" w:date="2022-08-12T09:06:00Z">
        <w:r w:rsidR="006A157C">
          <w:rPr>
            <w:rFonts w:ascii="Arial" w:hAnsi="Arial" w:cs="Arial"/>
            <w:sz w:val="24"/>
          </w:rPr>
          <w:t>)</w:t>
        </w:r>
      </w:ins>
      <w:del w:id="5" w:author="Lankvelt, Anna van" w:date="2022-08-12T09:06:00Z">
        <w:r w:rsidRPr="00323F50" w:rsidDel="006A157C">
          <w:rPr>
            <w:rFonts w:ascii="Arial" w:hAnsi="Arial" w:cs="Arial"/>
            <w:sz w:val="24"/>
          </w:rPr>
          <w:delText>,</w:delText>
        </w:r>
      </w:del>
      <w:r w:rsidRPr="00323F50">
        <w:rPr>
          <w:rFonts w:ascii="Arial" w:hAnsi="Arial" w:cs="Arial"/>
          <w:sz w:val="24"/>
        </w:rPr>
        <w:t xml:space="preserve"> conform de RO Standaarden door gemeenten, provincies en het Rijk geproduceerd, beschikbaar gesteld, vindbaar en toegankelijk gemaakt worden.</w:t>
      </w:r>
    </w:p>
    <w:p w14:paraId="5163384C" w14:textId="77777777" w:rsidR="00323F50" w:rsidRPr="00323F50" w:rsidRDefault="00323F50" w:rsidP="00323F50">
      <w:pPr>
        <w:shd w:val="clear" w:color="auto" w:fill="E9FBE9"/>
        <w:spacing w:line="240" w:lineRule="auto"/>
        <w:rPr>
          <w:rFonts w:ascii="Arial" w:hAnsi="Arial" w:cs="Arial"/>
          <w:caps/>
          <w:color w:val="178217"/>
          <w:sz w:val="24"/>
        </w:rPr>
      </w:pPr>
      <w:r w:rsidRPr="00323F50">
        <w:rPr>
          <w:rFonts w:ascii="Arial" w:hAnsi="Arial" w:cs="Arial"/>
          <w:caps/>
          <w:color w:val="178217"/>
          <w:sz w:val="24"/>
        </w:rPr>
        <w:t>NOOT</w:t>
      </w:r>
    </w:p>
    <w:p w14:paraId="6673A6F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 de dagelijkse praktijk is het archiveren van de analoge stukken geen probleem. Met betrekking tot het archiveren van de samenhangende set bronbestanden heerst echter na bijna tien jaar digitalisering nog steeds veel onbekendheid. Daarnaast wordt soms ten onrechte verondersteld dat de landelijke voorziening Ruimtelijkeplannen.nl een archieffunctie heeft of zou moeten hebben. Vragen hierover worden aan Geonovum gesteld.</w:t>
      </w:r>
    </w:p>
    <w:p w14:paraId="7DD9D02F" w14:textId="75B829BE" w:rsidR="00323F50" w:rsidRPr="00323F50" w:rsidRDefault="0014177B" w:rsidP="00323F50">
      <w:pPr>
        <w:spacing w:before="240" w:after="240" w:line="240" w:lineRule="auto"/>
        <w:rPr>
          <w:rFonts w:ascii="Arial" w:hAnsi="Arial" w:cs="Arial"/>
          <w:sz w:val="24"/>
        </w:rPr>
      </w:pPr>
      <w:ins w:id="6" w:author="Lankvelt, Anna van" w:date="2022-08-12T09:08:00Z">
        <w:r>
          <w:rPr>
            <w:rFonts w:ascii="Arial" w:hAnsi="Arial" w:cs="Arial"/>
            <w:sz w:val="24"/>
          </w:rPr>
          <w:t>Dit gaf</w:t>
        </w:r>
      </w:ins>
      <w:del w:id="7" w:author="Lankvelt, Anna van" w:date="2022-08-12T09:07:00Z">
        <w:r w:rsidR="00323F50" w:rsidRPr="00323F50" w:rsidDel="006A157C">
          <w:rPr>
            <w:rFonts w:ascii="Arial" w:hAnsi="Arial" w:cs="Arial"/>
            <w:sz w:val="24"/>
          </w:rPr>
          <w:delText>Het digitaal archiveren van ruimtelijke plannen was dan ook</w:delText>
        </w:r>
      </w:del>
      <w:r w:rsidR="00323F50" w:rsidRPr="00323F50">
        <w:rPr>
          <w:rFonts w:ascii="Arial" w:hAnsi="Arial" w:cs="Arial"/>
          <w:sz w:val="24"/>
        </w:rPr>
        <w:t xml:space="preserve"> aanleiding om samen met experts van gemeenten, provincies, het ministerie van </w:t>
      </w:r>
      <w:proofErr w:type="spellStart"/>
      <w:r w:rsidR="00323F50" w:rsidRPr="00323F50">
        <w:rPr>
          <w:rFonts w:ascii="Arial" w:hAnsi="Arial" w:cs="Arial"/>
          <w:sz w:val="24"/>
        </w:rPr>
        <w:t>IenM</w:t>
      </w:r>
      <w:proofErr w:type="spellEnd"/>
      <w:r w:rsidR="00323F50" w:rsidRPr="00323F50">
        <w:rPr>
          <w:rFonts w:ascii="Arial" w:hAnsi="Arial" w:cs="Arial"/>
          <w:sz w:val="24"/>
        </w:rPr>
        <w:t xml:space="preserve"> en het Nationaal Archief</w:t>
      </w:r>
      <w:ins w:id="8" w:author="Lankvelt, Anna van" w:date="2022-08-12T09:07:00Z">
        <w:r w:rsidR="006A157C" w:rsidRPr="006A157C">
          <w:rPr>
            <w:rFonts w:ascii="Arial" w:hAnsi="Arial" w:cs="Arial"/>
            <w:sz w:val="24"/>
          </w:rPr>
          <w:t xml:space="preserve"> </w:t>
        </w:r>
        <w:r w:rsidR="006A157C">
          <w:rPr>
            <w:rFonts w:ascii="Arial" w:hAnsi="Arial" w:cs="Arial"/>
            <w:sz w:val="24"/>
          </w:rPr>
          <w:t>h</w:t>
        </w:r>
        <w:r w:rsidR="006A157C" w:rsidRPr="00323F50">
          <w:rPr>
            <w:rFonts w:ascii="Arial" w:hAnsi="Arial" w:cs="Arial"/>
            <w:sz w:val="24"/>
          </w:rPr>
          <w:t>et digitaal archiveren van ruimtelijke plannen</w:t>
        </w:r>
      </w:ins>
      <w:r w:rsidR="00323F50" w:rsidRPr="00323F50">
        <w:rPr>
          <w:rFonts w:ascii="Arial" w:hAnsi="Arial" w:cs="Arial"/>
          <w:sz w:val="24"/>
        </w:rPr>
        <w:t xml:space="preserve"> nader te onderzoeken en de resultaten samen te vatten in een praktische handreiking. De centrale vraag die daarbij </w:t>
      </w:r>
      <w:del w:id="9" w:author="Lankvelt, Anna van" w:date="2022-08-12T09:08:00Z">
        <w:r w:rsidR="00323F50" w:rsidRPr="00323F50" w:rsidDel="0014177B">
          <w:rPr>
            <w:rFonts w:ascii="Arial" w:hAnsi="Arial" w:cs="Arial"/>
            <w:sz w:val="24"/>
          </w:rPr>
          <w:delText xml:space="preserve">wordt </w:delText>
        </w:r>
      </w:del>
      <w:ins w:id="10" w:author="Lankvelt, Anna van" w:date="2022-08-12T09:08:00Z">
        <w:r w:rsidRPr="00323F50">
          <w:rPr>
            <w:rFonts w:ascii="Arial" w:hAnsi="Arial" w:cs="Arial"/>
            <w:sz w:val="24"/>
          </w:rPr>
          <w:t>w</w:t>
        </w:r>
        <w:r>
          <w:rPr>
            <w:rFonts w:ascii="Arial" w:hAnsi="Arial" w:cs="Arial"/>
            <w:sz w:val="24"/>
          </w:rPr>
          <w:t>erd</w:t>
        </w:r>
        <w:r w:rsidRPr="00323F50">
          <w:rPr>
            <w:rFonts w:ascii="Arial" w:hAnsi="Arial" w:cs="Arial"/>
            <w:sz w:val="24"/>
          </w:rPr>
          <w:t xml:space="preserve"> </w:t>
        </w:r>
      </w:ins>
      <w:r w:rsidR="00323F50" w:rsidRPr="00323F50">
        <w:rPr>
          <w:rFonts w:ascii="Arial" w:hAnsi="Arial" w:cs="Arial"/>
          <w:sz w:val="24"/>
        </w:rPr>
        <w:t>gesteld is </w:t>
      </w:r>
      <w:r w:rsidR="00323F50" w:rsidRPr="00323F50">
        <w:rPr>
          <w:rFonts w:ascii="Arial" w:hAnsi="Arial" w:cs="Arial"/>
          <w:i/>
          <w:iCs/>
          <w:sz w:val="24"/>
        </w:rPr>
        <w:t>“waar moet ik op letten wanneer ik een ruimtelijk plan (bv. bestemmingsplan) archiveer c.q. overdraag aan een archiefdienst?</w:t>
      </w:r>
      <w:r w:rsidR="00323F50" w:rsidRPr="00323F50">
        <w:rPr>
          <w:rFonts w:ascii="Arial" w:hAnsi="Arial" w:cs="Arial"/>
          <w:sz w:val="24"/>
        </w:rPr>
        <w:t>”.</w:t>
      </w:r>
    </w:p>
    <w:p w14:paraId="28149595" w14:textId="57EC19D8"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Het doel van de handreiking is een aanzet te geven voor personen die betrokken zijn bij het archiveren van data en </w:t>
      </w:r>
      <w:del w:id="11" w:author="Lankvelt, Anna van" w:date="2022-08-12T09:09:00Z">
        <w:r w:rsidRPr="00323F50" w:rsidDel="0014177B">
          <w:rPr>
            <w:rFonts w:ascii="Arial" w:hAnsi="Arial" w:cs="Arial"/>
            <w:sz w:val="24"/>
          </w:rPr>
          <w:delText xml:space="preserve">zij </w:delText>
        </w:r>
      </w:del>
      <w:ins w:id="12" w:author="Lankvelt, Anna van" w:date="2022-08-12T09:09:00Z">
        <w:r w:rsidR="0014177B">
          <w:rPr>
            <w:rFonts w:ascii="Arial" w:hAnsi="Arial" w:cs="Arial"/>
            <w:sz w:val="24"/>
          </w:rPr>
          <w:t>voor degenen</w:t>
        </w:r>
        <w:r w:rsidR="0014177B" w:rsidRPr="00323F50">
          <w:rPr>
            <w:rFonts w:ascii="Arial" w:hAnsi="Arial" w:cs="Arial"/>
            <w:sz w:val="24"/>
          </w:rPr>
          <w:t xml:space="preserve"> </w:t>
        </w:r>
      </w:ins>
      <w:r w:rsidRPr="00323F50">
        <w:rPr>
          <w:rFonts w:ascii="Arial" w:hAnsi="Arial" w:cs="Arial"/>
          <w:sz w:val="24"/>
        </w:rPr>
        <w:t>die betrokken zijn bij de creatie en vaststelling van het ruimtelijke plan: ruimtelijke ordenaars, informatieverzorgers en archivarissen bij een gemeente, provincie en het rijk. Een aanzet om het werkproces zo in te richten dat ruimtelijke plannen worden gearchiveerd, conform de voorgeschreven wet- en regelgeving. De handreiking richt zich op het archiveren van de samenhangende set bronbestanden. De handreiking kan een aanvulling zijn op het bestaande informatiebeleid binnen deze bestuursorganen. Deze handreiking kan geen aandacht geven aan het informatiebeleid, omdat de keuze van onderwerpen en de prioritering daarin, voor elke betrokken overheidsorganisatie anders kan zijn.</w:t>
      </w:r>
    </w:p>
    <w:p w14:paraId="38BB4E5F" w14:textId="77777777" w:rsidR="00323F50" w:rsidRPr="00323F50" w:rsidRDefault="00323F50" w:rsidP="00323F50">
      <w:pPr>
        <w:spacing w:line="240" w:lineRule="auto"/>
        <w:rPr>
          <w:rFonts w:ascii="Arial" w:hAnsi="Arial" w:cs="Arial"/>
          <w:sz w:val="24"/>
        </w:rPr>
      </w:pPr>
      <w:r w:rsidRPr="00323F50">
        <w:rPr>
          <w:rFonts w:ascii="Arial" w:hAnsi="Arial" w:cs="Arial"/>
          <w:sz w:val="24"/>
        </w:rPr>
        <w:t>Wanneer de handreiking in de praktijk wordt gebruikt, kan blijken dat aanscherping en/of uitbreiding van de handreiking wenselijk is. Bijvoorbeeld een verdere uitwerking op documentniveau die nog nu nog beperkt is opgenomen. Geonovum ontvangt graag deze informatie. U kunt ons dit laten weten via </w:t>
      </w:r>
      <w:hyperlink r:id="rId5" w:history="1">
        <w:r w:rsidRPr="00323F50">
          <w:rPr>
            <w:rFonts w:ascii="Arial" w:hAnsi="Arial" w:cs="Arial"/>
            <w:color w:val="034575"/>
            <w:sz w:val="24"/>
            <w:u w:val="single"/>
          </w:rPr>
          <w:t>ro-standaarden@geonovum.nl</w:t>
        </w:r>
      </w:hyperlink>
      <w:r w:rsidRPr="00323F50">
        <w:rPr>
          <w:rFonts w:ascii="Arial" w:hAnsi="Arial" w:cs="Arial"/>
          <w:sz w:val="24"/>
        </w:rPr>
        <w:t>.</w:t>
      </w:r>
    </w:p>
    <w:p w14:paraId="04BA52CE"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1.2 Leeswijzer</w:t>
      </w:r>
    </w:p>
    <w:p w14:paraId="7B075677" w14:textId="77777777" w:rsidR="00323F50" w:rsidRPr="00323F50" w:rsidRDefault="00323F50" w:rsidP="00323F50">
      <w:pPr>
        <w:spacing w:line="240" w:lineRule="auto"/>
        <w:rPr>
          <w:rFonts w:ascii="Arial" w:hAnsi="Arial" w:cs="Arial"/>
          <w:sz w:val="24"/>
        </w:rPr>
      </w:pPr>
      <w:r w:rsidRPr="00323F50">
        <w:rPr>
          <w:rFonts w:ascii="Arial" w:hAnsi="Arial" w:cs="Arial"/>
          <w:sz w:val="24"/>
        </w:rPr>
        <w:lastRenderedPageBreak/>
        <w:t>In </w:t>
      </w:r>
      <w:hyperlink r:id="rId6" w:anchor="H02" w:history="1">
        <w:r w:rsidRPr="00323F50">
          <w:rPr>
            <w:rFonts w:ascii="Arial" w:hAnsi="Arial" w:cs="Arial"/>
            <w:color w:val="034575"/>
            <w:sz w:val="24"/>
            <w:u w:val="single"/>
          </w:rPr>
          <w:t>hoofdstuk 2</w:t>
        </w:r>
      </w:hyperlink>
      <w:r w:rsidRPr="00323F50">
        <w:rPr>
          <w:rFonts w:ascii="Arial" w:hAnsi="Arial" w:cs="Arial"/>
          <w:sz w:val="24"/>
        </w:rPr>
        <w:t> komt het organiseren van het digitaal archiveren van ruimtelijke plannen aan de orde: welke informatie moet eenmalig in de organisatie worden vastgelegd, welke informatie meermalig. Dit hoofdstuk is de vertaling van</w:t>
      </w:r>
      <w:del w:id="13" w:author="Lankvelt, Anna van" w:date="2022-08-12T09:10:00Z">
        <w:r w:rsidRPr="00323F50" w:rsidDel="0014177B">
          <w:rPr>
            <w:rFonts w:ascii="Arial" w:hAnsi="Arial" w:cs="Arial"/>
            <w:sz w:val="24"/>
          </w:rPr>
          <w:delText xml:space="preserve"> de</w:delText>
        </w:r>
      </w:del>
      <w:r w:rsidRPr="00323F50">
        <w:rPr>
          <w:rFonts w:ascii="Arial" w:hAnsi="Arial" w:cs="Arial"/>
          <w:sz w:val="24"/>
        </w:rPr>
        <w:t> </w:t>
      </w:r>
      <w:hyperlink r:id="rId7" w:anchor="H03" w:history="1">
        <w:r w:rsidRPr="00323F50">
          <w:rPr>
            <w:rFonts w:ascii="Arial" w:hAnsi="Arial" w:cs="Arial"/>
            <w:color w:val="034575"/>
            <w:sz w:val="24"/>
            <w:u w:val="single"/>
          </w:rPr>
          <w:t>hoofdstuk 3</w:t>
        </w:r>
      </w:hyperlink>
      <w:r w:rsidRPr="00323F50">
        <w:rPr>
          <w:rFonts w:ascii="Arial" w:hAnsi="Arial" w:cs="Arial"/>
          <w:sz w:val="24"/>
        </w:rPr>
        <w:t> en </w:t>
      </w:r>
      <w:hyperlink r:id="rId8" w:anchor="H04" w:history="1">
        <w:r w:rsidRPr="00323F50">
          <w:rPr>
            <w:rFonts w:ascii="Arial" w:hAnsi="Arial" w:cs="Arial"/>
            <w:color w:val="034575"/>
            <w:sz w:val="24"/>
            <w:u w:val="single"/>
          </w:rPr>
          <w:t>hoofdstuk 4</w:t>
        </w:r>
      </w:hyperlink>
      <w:r w:rsidRPr="00323F50">
        <w:rPr>
          <w:rFonts w:ascii="Arial" w:hAnsi="Arial" w:cs="Arial"/>
          <w:sz w:val="24"/>
        </w:rPr>
        <w:t>.</w:t>
      </w:r>
    </w:p>
    <w:p w14:paraId="638D04D2" w14:textId="0420FB03"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Om te kunnen duiden welke verantwoordelijkheden gemeenten, provincies en het rijk hebben en mogelijk op een bepaalde manier zouden moeten uitvoeren, is de context van wet- en regelgeving met daaruit voortvloeiende vereisten samengevat. Deze vindt u terug in </w:t>
      </w:r>
      <w:ins w:id="14" w:author="Lankvelt, Anna van" w:date="2022-08-12T09:11:00Z">
        <w:r w:rsidR="0014177B">
          <w:fldChar w:fldCharType="begin"/>
        </w:r>
        <w:r w:rsidR="0014177B">
          <w:instrText xml:space="preserve"> HYPERLINK "https://geonovum.github.io/ROST/HRARP/" \l "H03" </w:instrText>
        </w:r>
        <w:r w:rsidR="0014177B">
          <w:fldChar w:fldCharType="separate"/>
        </w:r>
        <w:r w:rsidR="0014177B" w:rsidRPr="00323F50">
          <w:rPr>
            <w:rFonts w:ascii="Arial" w:hAnsi="Arial" w:cs="Arial"/>
            <w:color w:val="034575"/>
            <w:sz w:val="24"/>
            <w:u w:val="single"/>
          </w:rPr>
          <w:t>hoofdstuk 3</w:t>
        </w:r>
        <w:r w:rsidR="0014177B">
          <w:rPr>
            <w:rFonts w:ascii="Arial" w:hAnsi="Arial" w:cs="Arial"/>
            <w:color w:val="034575"/>
            <w:sz w:val="24"/>
            <w:u w:val="single"/>
          </w:rPr>
          <w:fldChar w:fldCharType="end"/>
        </w:r>
        <w:r w:rsidR="0014177B" w:rsidRPr="00323F50">
          <w:rPr>
            <w:rFonts w:ascii="Arial" w:hAnsi="Arial" w:cs="Arial"/>
            <w:sz w:val="24"/>
          </w:rPr>
          <w:t> en </w:t>
        </w:r>
        <w:r w:rsidR="0014177B">
          <w:fldChar w:fldCharType="begin"/>
        </w:r>
        <w:r w:rsidR="0014177B">
          <w:instrText xml:space="preserve"> HYPERLINK "https://geonovum.github.io/ROST/HRARP/" \l "H04" </w:instrText>
        </w:r>
        <w:r w:rsidR="0014177B">
          <w:fldChar w:fldCharType="separate"/>
        </w:r>
        <w:r w:rsidR="0014177B" w:rsidRPr="00323F50">
          <w:rPr>
            <w:rFonts w:ascii="Arial" w:hAnsi="Arial" w:cs="Arial"/>
            <w:color w:val="034575"/>
            <w:sz w:val="24"/>
            <w:u w:val="single"/>
          </w:rPr>
          <w:t>hoofdstuk 4</w:t>
        </w:r>
        <w:r w:rsidR="0014177B">
          <w:rPr>
            <w:rFonts w:ascii="Arial" w:hAnsi="Arial" w:cs="Arial"/>
            <w:color w:val="034575"/>
            <w:sz w:val="24"/>
            <w:u w:val="single"/>
          </w:rPr>
          <w:fldChar w:fldCharType="end"/>
        </w:r>
        <w:r w:rsidR="0014177B" w:rsidRPr="00323F50">
          <w:rPr>
            <w:rFonts w:ascii="Arial" w:hAnsi="Arial" w:cs="Arial"/>
            <w:sz w:val="24"/>
          </w:rPr>
          <w:t>.</w:t>
        </w:r>
      </w:ins>
      <w:del w:id="15" w:author="Lankvelt, Anna van" w:date="2022-08-12T09:11:00Z">
        <w:r w:rsidRPr="00323F50" w:rsidDel="0014177B">
          <w:rPr>
            <w:rFonts w:ascii="Arial" w:hAnsi="Arial" w:cs="Arial"/>
            <w:sz w:val="24"/>
          </w:rPr>
          <w:delText>hoofdstuk 3 en hoofdstuk 4.</w:delText>
        </w:r>
      </w:del>
    </w:p>
    <w:p w14:paraId="33FED437" w14:textId="77777777" w:rsidR="00323F50" w:rsidRPr="00323F50" w:rsidRDefault="00323F50" w:rsidP="00323F50">
      <w:pPr>
        <w:spacing w:line="240" w:lineRule="auto"/>
        <w:rPr>
          <w:rFonts w:ascii="Arial" w:hAnsi="Arial" w:cs="Arial"/>
          <w:sz w:val="24"/>
        </w:rPr>
      </w:pPr>
      <w:r w:rsidRPr="00323F50">
        <w:rPr>
          <w:rFonts w:ascii="Arial" w:hAnsi="Arial" w:cs="Arial"/>
          <w:sz w:val="24"/>
        </w:rPr>
        <w:t>In </w:t>
      </w:r>
      <w:hyperlink r:id="rId9" w:anchor="B02" w:history="1">
        <w:r w:rsidRPr="00323F50">
          <w:rPr>
            <w:rFonts w:ascii="Arial" w:hAnsi="Arial" w:cs="Arial"/>
            <w:color w:val="034575"/>
            <w:sz w:val="24"/>
            <w:u w:val="single"/>
          </w:rPr>
          <w:t>Bijlage 2</w:t>
        </w:r>
      </w:hyperlink>
      <w:r w:rsidRPr="00323F50">
        <w:rPr>
          <w:rFonts w:ascii="Arial" w:hAnsi="Arial" w:cs="Arial"/>
          <w:sz w:val="24"/>
        </w:rPr>
        <w:t> is door middel van verschillende tabellen een lijst van elementen opgenomen. Hierdoor is per niveau door het bestuursorgaan te bepalen welke informatie over de samenhangende set bronbestanden van het ruimtelijk plan moet worden verzameld om aan de slag te gaan met archiveren.</w:t>
      </w:r>
    </w:p>
    <w:p w14:paraId="4139D0E5" w14:textId="77777777" w:rsidR="0014177B" w:rsidRDefault="0014177B" w:rsidP="00323F50">
      <w:pPr>
        <w:spacing w:line="240" w:lineRule="auto"/>
        <w:rPr>
          <w:ins w:id="16" w:author="Lankvelt, Anna van" w:date="2022-08-12T09:11:00Z"/>
          <w:rFonts w:ascii="Arial" w:hAnsi="Arial" w:cs="Arial"/>
          <w:sz w:val="24"/>
        </w:rPr>
      </w:pPr>
    </w:p>
    <w:p w14:paraId="52201959" w14:textId="004A660E" w:rsidR="00323F50" w:rsidRPr="00323F50" w:rsidRDefault="00323F50" w:rsidP="00323F50">
      <w:pPr>
        <w:spacing w:line="240" w:lineRule="auto"/>
        <w:rPr>
          <w:rFonts w:ascii="Arial" w:hAnsi="Arial" w:cs="Arial"/>
          <w:sz w:val="24"/>
        </w:rPr>
      </w:pPr>
      <w:r w:rsidRPr="00323F50">
        <w:rPr>
          <w:rFonts w:ascii="Arial" w:hAnsi="Arial" w:cs="Arial"/>
          <w:sz w:val="24"/>
        </w:rPr>
        <w:t>Zonder de medewerking van een aantal experts op het gebied van archiveren en ruimtelijk ordening zou deze handreiking niet tot stand zijn gekomen. Zij worden van harte bedankt en genoemd in </w:t>
      </w:r>
      <w:hyperlink r:id="rId10" w:anchor="B03" w:history="1">
        <w:r w:rsidRPr="00323F50">
          <w:rPr>
            <w:rFonts w:ascii="Arial" w:hAnsi="Arial" w:cs="Arial"/>
            <w:color w:val="034575"/>
            <w:sz w:val="24"/>
            <w:u w:val="single"/>
          </w:rPr>
          <w:t>Bijlage 3</w:t>
        </w:r>
      </w:hyperlink>
      <w:r w:rsidRPr="00323F50">
        <w:rPr>
          <w:rFonts w:ascii="Arial" w:hAnsi="Arial" w:cs="Arial"/>
          <w:sz w:val="24"/>
        </w:rPr>
        <w:t>.</w:t>
      </w:r>
    </w:p>
    <w:p w14:paraId="34793D3B"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2. Handreiking: archiveren ruimtelijke plannen organiseren</w:t>
      </w:r>
    </w:p>
    <w:p w14:paraId="2A2EC85E" w14:textId="0C727D6E"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In dit hoofdstuk wordt in drie stappen uiteengezet welke informatie verzameld moet worden om ruimtelijke plannen digitaal te archiveren. De stappen worden genomen door de bestuursorganen en betref</w:t>
      </w:r>
      <w:ins w:id="17" w:author="Lankvelt, Anna van" w:date="2022-08-12T09:12:00Z">
        <w:r w:rsidR="0014177B">
          <w:rPr>
            <w:rFonts w:ascii="Arial" w:hAnsi="Arial" w:cs="Arial"/>
            <w:b/>
            <w:bCs/>
            <w:sz w:val="24"/>
          </w:rPr>
          <w:t>fen</w:t>
        </w:r>
      </w:ins>
      <w:del w:id="18" w:author="Lankvelt, Anna van" w:date="2022-08-12T09:12:00Z">
        <w:r w:rsidRPr="00323F50" w:rsidDel="0014177B">
          <w:rPr>
            <w:rFonts w:ascii="Arial" w:hAnsi="Arial" w:cs="Arial"/>
            <w:b/>
            <w:bCs/>
            <w:sz w:val="24"/>
          </w:rPr>
          <w:delText>t</w:delText>
        </w:r>
      </w:del>
      <w:r w:rsidRPr="00323F50">
        <w:rPr>
          <w:rFonts w:ascii="Arial" w:hAnsi="Arial" w:cs="Arial"/>
          <w:b/>
          <w:bCs/>
          <w:sz w:val="24"/>
        </w:rPr>
        <w:t xml:space="preserve"> het vastleggen op organisatieniveau, type plan en vervolgens het ruimtelijke plan zelf. Dit hoofdstuk is een vertaling van de hoofdstukken drie en vier die de achtergrond van wet- en regelgeving en andere belangrijke aspecten weergeven.</w:t>
      </w:r>
    </w:p>
    <w:p w14:paraId="5FC98002"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2.1 Algemeen</w:t>
      </w:r>
    </w:p>
    <w:p w14:paraId="5040BFF7" w14:textId="58017C51" w:rsidR="00323F50" w:rsidRPr="00323F50" w:rsidRDefault="00323F50" w:rsidP="00323F50">
      <w:pPr>
        <w:spacing w:line="240" w:lineRule="auto"/>
        <w:rPr>
          <w:rFonts w:ascii="Arial" w:hAnsi="Arial" w:cs="Arial"/>
          <w:sz w:val="24"/>
        </w:rPr>
      </w:pPr>
      <w:r w:rsidRPr="00323F50">
        <w:rPr>
          <w:rFonts w:ascii="Arial" w:hAnsi="Arial" w:cs="Arial"/>
          <w:sz w:val="24"/>
        </w:rPr>
        <w:t xml:space="preserve">Het digitaal archiveren van de ruimtelijke plannen op grond van de </w:t>
      </w:r>
      <w:proofErr w:type="spellStart"/>
      <w:r w:rsidRPr="00323F50">
        <w:rPr>
          <w:rFonts w:ascii="Arial" w:hAnsi="Arial" w:cs="Arial"/>
          <w:sz w:val="24"/>
        </w:rPr>
        <w:t>Wro</w:t>
      </w:r>
      <w:proofErr w:type="spellEnd"/>
      <w:r w:rsidRPr="00323F50">
        <w:rPr>
          <w:rFonts w:ascii="Arial" w:hAnsi="Arial" w:cs="Arial"/>
          <w:sz w:val="24"/>
        </w:rPr>
        <w:t xml:space="preserve"> maakt nu over het algemeen geen deel uit van het werkproces waarbij ruimtelijke plannen worden gemaakt, vastgesteld en in werking treden. In wet- en regelgeving, </w:t>
      </w:r>
      <w:ins w:id="19" w:author="Lankvelt, Anna van" w:date="2022-08-12T09:12:00Z">
        <w:r w:rsidR="0014177B">
          <w:rPr>
            <w:rFonts w:ascii="Arial" w:hAnsi="Arial" w:cs="Arial"/>
            <w:sz w:val="24"/>
          </w:rPr>
          <w:t>(</w:t>
        </w:r>
      </w:ins>
      <w:r w:rsidRPr="00323F50">
        <w:rPr>
          <w:rFonts w:ascii="Arial" w:hAnsi="Arial" w:cs="Arial"/>
          <w:sz w:val="24"/>
        </w:rPr>
        <w:t>zie </w:t>
      </w:r>
      <w:hyperlink r:id="rId11" w:anchor="H03" w:history="1">
        <w:r w:rsidRPr="00323F50">
          <w:rPr>
            <w:rFonts w:ascii="Arial" w:hAnsi="Arial" w:cs="Arial"/>
            <w:color w:val="034575"/>
            <w:sz w:val="24"/>
            <w:u w:val="single"/>
          </w:rPr>
          <w:t>hoofdstuk 3</w:t>
        </w:r>
      </w:hyperlink>
      <w:r w:rsidRPr="00323F50">
        <w:rPr>
          <w:rFonts w:ascii="Arial" w:hAnsi="Arial" w:cs="Arial"/>
          <w:sz w:val="24"/>
        </w:rPr>
        <w:t> en </w:t>
      </w:r>
      <w:hyperlink r:id="rId12" w:anchor="H04" w:history="1">
        <w:r w:rsidRPr="00323F50">
          <w:rPr>
            <w:rFonts w:ascii="Arial" w:hAnsi="Arial" w:cs="Arial"/>
            <w:color w:val="034575"/>
            <w:sz w:val="24"/>
            <w:u w:val="single"/>
          </w:rPr>
          <w:t>hoofdstuk 4</w:t>
        </w:r>
      </w:hyperlink>
      <w:ins w:id="20" w:author="Lankvelt, Anna van" w:date="2022-08-12T09:12:00Z">
        <w:r w:rsidR="0014177B">
          <w:rPr>
            <w:rFonts w:ascii="Arial" w:hAnsi="Arial" w:cs="Arial"/>
            <w:sz w:val="24"/>
          </w:rPr>
          <w:t>)</w:t>
        </w:r>
      </w:ins>
      <w:del w:id="21" w:author="Lankvelt, Anna van" w:date="2022-08-12T09:12:00Z">
        <w:r w:rsidRPr="00323F50" w:rsidDel="0014177B">
          <w:rPr>
            <w:rFonts w:ascii="Arial" w:hAnsi="Arial" w:cs="Arial"/>
            <w:sz w:val="24"/>
          </w:rPr>
          <w:delText>,</w:delText>
        </w:r>
      </w:del>
      <w:r w:rsidRPr="00323F50">
        <w:rPr>
          <w:rFonts w:ascii="Arial" w:hAnsi="Arial" w:cs="Arial"/>
          <w:sz w:val="24"/>
        </w:rPr>
        <w:t xml:space="preserve"> is vastgelegd welke informatie tijdelijk of permanent dient te worden bewaard, of er gebruik kan worden gemaakt van ‘zip’, of dat archiveren alleen in bepaalde systemen is toegestaan. Zonder de informatie uit deze hoofdstukken kan het lastig zijn dit hoofdstuk te implementeren.</w:t>
      </w:r>
    </w:p>
    <w:p w14:paraId="5F114E81"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focus van deze handreiking is erop gericht om een aanzet te geven het werkproces zo in te richten dat ruimtelijke plannen worden gearchiveerd, conform de voorgeschreven wet- en regelgeving. De handreiking richt zich op het archiveren van de samenhangende set bronbestanden en de ondergrond van het ruimtelijk plan. Daarvoor is in eerste instantie het verzamelen en borgen van informatie nodig. Bij het digitaal archiveren van ruimtelijke plannen gaat het om twee soorten informatie:</w:t>
      </w:r>
    </w:p>
    <w:p w14:paraId="35FD9AA8" w14:textId="77777777" w:rsidR="00323F50" w:rsidRPr="00323F50" w:rsidRDefault="00323F50" w:rsidP="00323F50">
      <w:pPr>
        <w:numPr>
          <w:ilvl w:val="0"/>
          <w:numId w:val="1"/>
        </w:numPr>
        <w:spacing w:before="60" w:after="120" w:line="240" w:lineRule="auto"/>
        <w:rPr>
          <w:rFonts w:ascii="Arial" w:hAnsi="Arial" w:cs="Arial"/>
          <w:sz w:val="24"/>
        </w:rPr>
      </w:pPr>
      <w:r w:rsidRPr="00323F50">
        <w:rPr>
          <w:rFonts w:ascii="Arial" w:hAnsi="Arial" w:cs="Arial"/>
          <w:sz w:val="24"/>
        </w:rPr>
        <w:t>documentatie tijdens het werkproces;</w:t>
      </w:r>
    </w:p>
    <w:p w14:paraId="5D22F92B" w14:textId="77777777" w:rsidR="00323F50" w:rsidRPr="00323F50" w:rsidRDefault="00323F50" w:rsidP="00323F50">
      <w:pPr>
        <w:numPr>
          <w:ilvl w:val="0"/>
          <w:numId w:val="1"/>
        </w:numPr>
        <w:spacing w:before="60" w:after="120" w:line="240" w:lineRule="auto"/>
        <w:rPr>
          <w:rFonts w:ascii="Arial" w:hAnsi="Arial" w:cs="Arial"/>
          <w:sz w:val="24"/>
        </w:rPr>
      </w:pPr>
      <w:r w:rsidRPr="00323F50">
        <w:rPr>
          <w:rFonts w:ascii="Arial" w:hAnsi="Arial" w:cs="Arial"/>
          <w:sz w:val="24"/>
        </w:rPr>
        <w:t>de bronbestanden die samen het ruimtelijke plan vormen.</w:t>
      </w:r>
    </w:p>
    <w:p w14:paraId="21BDD42B" w14:textId="14BD960B" w:rsidR="00323F50" w:rsidRDefault="00323F50" w:rsidP="00323F50">
      <w:pPr>
        <w:spacing w:line="240" w:lineRule="auto"/>
        <w:rPr>
          <w:ins w:id="22" w:author="Lankvelt, Anna van" w:date="2022-08-12T09:14:00Z"/>
          <w:rFonts w:ascii="Arial" w:hAnsi="Arial" w:cs="Arial"/>
          <w:sz w:val="24"/>
        </w:rPr>
      </w:pPr>
      <w:r w:rsidRPr="00323F50">
        <w:rPr>
          <w:rFonts w:ascii="Arial" w:hAnsi="Arial" w:cs="Arial"/>
          <w:sz w:val="24"/>
        </w:rPr>
        <w:t xml:space="preserve">Welke bronbestanden samen het ruimtelijke plan vormen is mede bepaald door het type ruimtelijke plan en wordt voorgeschreven vanuit de RO Standaarden (zie </w:t>
      </w:r>
      <w:r w:rsidRPr="00323F50">
        <w:rPr>
          <w:rFonts w:ascii="Arial" w:hAnsi="Arial" w:cs="Arial"/>
          <w:sz w:val="24"/>
        </w:rPr>
        <w:lastRenderedPageBreak/>
        <w:t>paragraaf </w:t>
      </w:r>
      <w:hyperlink r:id="rId13" w:anchor="welke-ruimtelijke-plannen" w:history="1">
        <w:r w:rsidRPr="00323F50">
          <w:rPr>
            <w:rFonts w:ascii="Arial" w:hAnsi="Arial" w:cs="Arial"/>
            <w:color w:val="034575"/>
            <w:sz w:val="24"/>
            <w:u w:val="single"/>
          </w:rPr>
          <w:t>3.1.2</w:t>
        </w:r>
      </w:hyperlink>
      <w:r w:rsidRPr="00323F50">
        <w:rPr>
          <w:rFonts w:ascii="Arial" w:hAnsi="Arial" w:cs="Arial"/>
          <w:sz w:val="24"/>
        </w:rPr>
        <w:t xml:space="preserve">). De verschillende bestuursorganen maken gebruik van beheer software om deze verzameling (dataset) aan te leggen en beschikbaar te stellen. In deze handreiking gaan we dan ook niet in op de wijze van verzamelen van de samenhangende set van bronbestanden zelf, maar richten we ons op de documentatie: welke informatie moet er worden gedocumenteerd met betrekking tot het archiveren en waar ontstaat deze informatie in het proces van creatie en vaststelling van het ruimtelijke plan? De </w:t>
      </w:r>
      <w:del w:id="23" w:author="Reijden, Wout van der" w:date="2022-08-11T16:21:00Z">
        <w:r w:rsidRPr="00323F50" w:rsidDel="00C21D9A">
          <w:rPr>
            <w:rFonts w:ascii="Arial" w:hAnsi="Arial" w:cs="Arial"/>
            <w:sz w:val="24"/>
          </w:rPr>
          <w:delText>m</w:delText>
        </w:r>
        <w:commentRangeStart w:id="24"/>
        <w:r w:rsidRPr="00323F50" w:rsidDel="00C21D9A">
          <w:rPr>
            <w:rFonts w:ascii="Arial" w:hAnsi="Arial" w:cs="Arial"/>
            <w:sz w:val="24"/>
          </w:rPr>
          <w:delText>etadata</w:delText>
        </w:r>
      </w:del>
      <w:ins w:id="25" w:author="Reijden, Wout van der" w:date="2022-08-11T16:21:00Z">
        <w:r w:rsidR="00C21D9A">
          <w:rPr>
            <w:rFonts w:ascii="Arial" w:hAnsi="Arial" w:cs="Arial"/>
            <w:sz w:val="24"/>
          </w:rPr>
          <w:t>metagegevens</w:t>
        </w:r>
        <w:commentRangeEnd w:id="24"/>
        <w:r w:rsidR="00C21D9A">
          <w:rPr>
            <w:rStyle w:val="Verwijzingopmerking"/>
          </w:rPr>
          <w:commentReference w:id="24"/>
        </w:r>
      </w:ins>
      <w:r w:rsidRPr="00323F50">
        <w:rPr>
          <w:rFonts w:ascii="Arial" w:hAnsi="Arial" w:cs="Arial"/>
          <w:sz w:val="24"/>
        </w:rPr>
        <w:t xml:space="preserve">, slechts een van de vele vereisten van het archiveren, zijn hierbij het uitgangspunt. </w:t>
      </w:r>
      <w:del w:id="26" w:author="Reijden, Wout van der" w:date="2022-08-11T16:21:00Z">
        <w:r w:rsidRPr="00323F50" w:rsidDel="00C21D9A">
          <w:rPr>
            <w:rFonts w:ascii="Arial" w:hAnsi="Arial" w:cs="Arial"/>
            <w:sz w:val="24"/>
          </w:rPr>
          <w:delText>Metadata</w:delText>
        </w:r>
      </w:del>
      <w:bookmarkStart w:id="27" w:name="_Hlk111188179"/>
      <w:ins w:id="28" w:author="Reijden, Wout van der" w:date="2022-08-11T16:21:00Z">
        <w:r w:rsidR="00C21D9A">
          <w:rPr>
            <w:rFonts w:ascii="Arial" w:hAnsi="Arial" w:cs="Arial"/>
            <w:sz w:val="24"/>
          </w:rPr>
          <w:t>Metagegevens</w:t>
        </w:r>
      </w:ins>
      <w:r w:rsidRPr="00323F50">
        <w:rPr>
          <w:rFonts w:ascii="Arial" w:hAnsi="Arial" w:cs="Arial"/>
          <w:sz w:val="24"/>
        </w:rPr>
        <w:t xml:space="preserve"> </w:t>
      </w:r>
      <w:del w:id="29" w:author="Lankvelt, Anna van" w:date="2022-08-12T09:13:00Z">
        <w:r w:rsidRPr="00323F50" w:rsidDel="0014177B">
          <w:rPr>
            <w:rFonts w:ascii="Arial" w:hAnsi="Arial" w:cs="Arial"/>
            <w:sz w:val="24"/>
          </w:rPr>
          <w:delText xml:space="preserve">(ook wel metagegevens genoemd) </w:delText>
        </w:r>
      </w:del>
      <w:r w:rsidRPr="00323F50">
        <w:rPr>
          <w:rFonts w:ascii="Arial" w:hAnsi="Arial" w:cs="Arial"/>
          <w:sz w:val="24"/>
        </w:rPr>
        <w:t xml:space="preserve">zijn gegevens die de karakteristieken van </w:t>
      </w:r>
      <w:del w:id="30" w:author="Lankvelt, Anna van" w:date="2022-08-12T09:14:00Z">
        <w:r w:rsidRPr="00323F50" w:rsidDel="0014177B">
          <w:rPr>
            <w:rFonts w:ascii="Arial" w:hAnsi="Arial" w:cs="Arial"/>
            <w:sz w:val="24"/>
          </w:rPr>
          <w:delText>gegevens</w:delText>
        </w:r>
      </w:del>
      <w:proofErr w:type="spellStart"/>
      <w:ins w:id="31" w:author="Reijden, Wout van der" w:date="2022-08-15T10:21:00Z">
        <w:r w:rsidR="00387FE6">
          <w:rPr>
            <w:rFonts w:ascii="Arial" w:hAnsi="Arial" w:cs="Arial"/>
            <w:sz w:val="24"/>
          </w:rPr>
          <w:t>archiefstukken</w:t>
        </w:r>
      </w:ins>
      <w:del w:id="32" w:author="Lankvelt, Anna van" w:date="2022-08-12T09:14:00Z">
        <w:r w:rsidRPr="00323F50" w:rsidDel="0014177B">
          <w:rPr>
            <w:rFonts w:ascii="Arial" w:hAnsi="Arial" w:cs="Arial"/>
            <w:sz w:val="24"/>
          </w:rPr>
          <w:delText xml:space="preserve"> </w:delText>
        </w:r>
      </w:del>
      <w:r w:rsidRPr="00323F50">
        <w:rPr>
          <w:rFonts w:ascii="Arial" w:hAnsi="Arial" w:cs="Arial"/>
          <w:sz w:val="24"/>
        </w:rPr>
        <w:t>beschrijven</w:t>
      </w:r>
      <w:bookmarkEnd w:id="27"/>
      <w:proofErr w:type="spellEnd"/>
      <w:del w:id="33" w:author="Reijden, Wout van der" w:date="2022-08-15T10:21:00Z">
        <w:r w:rsidRPr="00323F50" w:rsidDel="00387FE6">
          <w:rPr>
            <w:rFonts w:ascii="Arial" w:hAnsi="Arial" w:cs="Arial"/>
            <w:sz w:val="24"/>
          </w:rPr>
          <w:delText>. Het zijn eigenlijk gegevens over de data</w:delText>
        </w:r>
      </w:del>
      <w:r w:rsidRPr="00323F50">
        <w:rPr>
          <w:rFonts w:ascii="Arial" w:hAnsi="Arial" w:cs="Arial"/>
          <w:sz w:val="24"/>
        </w:rPr>
        <w:t xml:space="preserve">. Voorbeelden van karakteristieken zijn de </w:t>
      </w:r>
      <w:proofErr w:type="spellStart"/>
      <w:r w:rsidRPr="00323F50">
        <w:rPr>
          <w:rFonts w:ascii="Arial" w:hAnsi="Arial" w:cs="Arial"/>
          <w:sz w:val="24"/>
        </w:rPr>
        <w:t>creator</w:t>
      </w:r>
      <w:proofErr w:type="spellEnd"/>
      <w:r w:rsidRPr="00323F50">
        <w:rPr>
          <w:rFonts w:ascii="Arial" w:hAnsi="Arial" w:cs="Arial"/>
          <w:sz w:val="24"/>
        </w:rPr>
        <w:t xml:space="preserve">, de datum van creatie, de gebruikte taal en het bestandsformaat. </w:t>
      </w:r>
      <w:del w:id="34" w:author="Reijden, Wout van der" w:date="2022-08-11T16:21:00Z">
        <w:r w:rsidRPr="00323F50" w:rsidDel="00C21D9A">
          <w:rPr>
            <w:rFonts w:ascii="Arial" w:hAnsi="Arial" w:cs="Arial"/>
            <w:sz w:val="24"/>
          </w:rPr>
          <w:delText>Metadata</w:delText>
        </w:r>
      </w:del>
      <w:ins w:id="35" w:author="Reijden, Wout van der" w:date="2022-08-11T16:21:00Z">
        <w:r w:rsidR="00C21D9A">
          <w:rPr>
            <w:rFonts w:ascii="Arial" w:hAnsi="Arial" w:cs="Arial"/>
            <w:sz w:val="24"/>
          </w:rPr>
          <w:t>Metagegevens</w:t>
        </w:r>
      </w:ins>
      <w:r w:rsidRPr="00323F50">
        <w:rPr>
          <w:rFonts w:ascii="Arial" w:hAnsi="Arial" w:cs="Arial"/>
          <w:sz w:val="24"/>
        </w:rPr>
        <w:t xml:space="preserve"> beschrijven niet alleen de </w:t>
      </w:r>
      <w:ins w:id="36" w:author="Reijden, Wout van der" w:date="2022-08-15T10:22:00Z">
        <w:r w:rsidR="00387FE6">
          <w:rPr>
            <w:rFonts w:ascii="Arial" w:hAnsi="Arial" w:cs="Arial"/>
            <w:sz w:val="24"/>
          </w:rPr>
          <w:t>archiefstukken</w:t>
        </w:r>
      </w:ins>
      <w:del w:id="37" w:author="Reijden, Wout van der" w:date="2022-08-15T10:22:00Z">
        <w:r w:rsidRPr="00323F50" w:rsidDel="00387FE6">
          <w:rPr>
            <w:rFonts w:ascii="Arial" w:hAnsi="Arial" w:cs="Arial"/>
            <w:sz w:val="24"/>
          </w:rPr>
          <w:delText>gegevens</w:delText>
        </w:r>
      </w:del>
      <w:r w:rsidRPr="00323F50">
        <w:rPr>
          <w:rFonts w:ascii="Arial" w:hAnsi="Arial" w:cs="Arial"/>
          <w:sz w:val="24"/>
        </w:rPr>
        <w:t xml:space="preserve"> zelf, maar ook de context waarbinnen de </w:t>
      </w:r>
      <w:del w:id="38" w:author="Reijden, Wout van der" w:date="2022-08-15T10:22:00Z">
        <w:r w:rsidRPr="00323F50" w:rsidDel="00387FE6">
          <w:rPr>
            <w:rFonts w:ascii="Arial" w:hAnsi="Arial" w:cs="Arial"/>
            <w:sz w:val="24"/>
          </w:rPr>
          <w:delText xml:space="preserve">gegevens </w:delText>
        </w:r>
      </w:del>
      <w:ins w:id="39" w:author="Reijden, Wout van der" w:date="2022-08-15T10:22:00Z">
        <w:r w:rsidR="00387FE6">
          <w:rPr>
            <w:rFonts w:ascii="Arial" w:hAnsi="Arial" w:cs="Arial"/>
            <w:sz w:val="24"/>
          </w:rPr>
          <w:t>archiefstukken</w:t>
        </w:r>
        <w:r w:rsidR="00387FE6" w:rsidRPr="00323F50">
          <w:rPr>
            <w:rFonts w:ascii="Arial" w:hAnsi="Arial" w:cs="Arial"/>
            <w:sz w:val="24"/>
          </w:rPr>
          <w:t xml:space="preserve"> </w:t>
        </w:r>
      </w:ins>
      <w:r w:rsidRPr="00323F50">
        <w:rPr>
          <w:rFonts w:ascii="Arial" w:hAnsi="Arial" w:cs="Arial"/>
          <w:sz w:val="24"/>
        </w:rPr>
        <w:t xml:space="preserve">zijn ontstaan of ontvangen. En wat er vanaf het moment van ontstaan of ontvangst met die </w:t>
      </w:r>
      <w:del w:id="40" w:author="Reijden, Wout van der" w:date="2022-08-15T10:22:00Z">
        <w:r w:rsidRPr="00323F50" w:rsidDel="00387FE6">
          <w:rPr>
            <w:rFonts w:ascii="Arial" w:hAnsi="Arial" w:cs="Arial"/>
            <w:sz w:val="24"/>
          </w:rPr>
          <w:delText xml:space="preserve">gegevens </w:delText>
        </w:r>
      </w:del>
      <w:ins w:id="41" w:author="Reijden, Wout van der" w:date="2022-08-15T10:22:00Z">
        <w:r w:rsidR="00387FE6">
          <w:rPr>
            <w:rFonts w:ascii="Arial" w:hAnsi="Arial" w:cs="Arial"/>
            <w:sz w:val="24"/>
          </w:rPr>
          <w:t>archiefstukken</w:t>
        </w:r>
        <w:r w:rsidR="00387FE6" w:rsidRPr="00323F50">
          <w:rPr>
            <w:rFonts w:ascii="Arial" w:hAnsi="Arial" w:cs="Arial"/>
            <w:sz w:val="24"/>
          </w:rPr>
          <w:t xml:space="preserve"> </w:t>
        </w:r>
      </w:ins>
      <w:r w:rsidRPr="00323F50">
        <w:rPr>
          <w:rFonts w:ascii="Arial" w:hAnsi="Arial" w:cs="Arial"/>
          <w:sz w:val="24"/>
        </w:rPr>
        <w:t>is gebeurd.</w:t>
      </w:r>
    </w:p>
    <w:p w14:paraId="1871F80D" w14:textId="77777777" w:rsidR="0014177B" w:rsidRPr="00323F50" w:rsidRDefault="0014177B" w:rsidP="00323F50">
      <w:pPr>
        <w:spacing w:line="240" w:lineRule="auto"/>
        <w:rPr>
          <w:rFonts w:ascii="Arial" w:hAnsi="Arial" w:cs="Arial"/>
          <w:sz w:val="24"/>
        </w:rPr>
      </w:pPr>
    </w:p>
    <w:p w14:paraId="0A813E88" w14:textId="4C128EC0" w:rsidR="00323F50" w:rsidRPr="00323F50" w:rsidRDefault="00323F50" w:rsidP="00323F50">
      <w:pPr>
        <w:spacing w:line="240" w:lineRule="auto"/>
        <w:rPr>
          <w:rFonts w:ascii="Arial" w:hAnsi="Arial" w:cs="Arial"/>
          <w:sz w:val="24"/>
        </w:rPr>
      </w:pPr>
      <w:r w:rsidRPr="00323F50">
        <w:rPr>
          <w:rFonts w:ascii="Arial" w:hAnsi="Arial" w:cs="Arial"/>
          <w:sz w:val="24"/>
        </w:rPr>
        <w:t xml:space="preserve">De handreiking kan tevens worden gebruikt als leidraad bij het archiveren van de overige digitale </w:t>
      </w:r>
      <w:commentRangeStart w:id="42"/>
      <w:del w:id="43" w:author="Reijden, Wout van der" w:date="2022-08-11T16:05:00Z">
        <w:r w:rsidRPr="00323F50" w:rsidDel="00D71B8E">
          <w:rPr>
            <w:rFonts w:ascii="Arial" w:hAnsi="Arial" w:cs="Arial"/>
            <w:sz w:val="24"/>
          </w:rPr>
          <w:delText>archiefbescheiden</w:delText>
        </w:r>
      </w:del>
      <w:ins w:id="44" w:author="Reijden, Wout van der" w:date="2022-08-11T16:05:00Z">
        <w:r w:rsidR="00D71B8E">
          <w:rPr>
            <w:rFonts w:ascii="Arial" w:hAnsi="Arial" w:cs="Arial"/>
            <w:sz w:val="24"/>
          </w:rPr>
          <w:t>archiefstukken</w:t>
        </w:r>
      </w:ins>
      <w:commentRangeEnd w:id="42"/>
      <w:ins w:id="45" w:author="Reijden, Wout van der" w:date="2022-08-11T16:11:00Z">
        <w:r w:rsidR="00D71B8E">
          <w:rPr>
            <w:rStyle w:val="Verwijzingopmerking"/>
          </w:rPr>
          <w:commentReference w:id="42"/>
        </w:r>
      </w:ins>
      <w:r w:rsidRPr="00323F50">
        <w:rPr>
          <w:rFonts w:ascii="Arial" w:hAnsi="Arial" w:cs="Arial"/>
          <w:sz w:val="24"/>
        </w:rPr>
        <w:t xml:space="preserve"> die in het werkproces ontstaan, zoals zienswijzen en andere onderdelen dan de samenhangende set bronbestanden van het ruimtelijk plan. Het gebruik van een (bepaald) archiefsysteem (paragraaf </w:t>
      </w:r>
      <w:hyperlink r:id="rId18" w:anchor="archiefsysteem" w:history="1">
        <w:r w:rsidRPr="00323F50">
          <w:rPr>
            <w:rFonts w:ascii="Arial" w:hAnsi="Arial" w:cs="Arial"/>
            <w:color w:val="034575"/>
            <w:sz w:val="24"/>
            <w:u w:val="single"/>
          </w:rPr>
          <w:t>4.5</w:t>
        </w:r>
      </w:hyperlink>
      <w:r w:rsidRPr="00323F50">
        <w:rPr>
          <w:rFonts w:ascii="Arial" w:hAnsi="Arial" w:cs="Arial"/>
          <w:sz w:val="24"/>
        </w:rPr>
        <w:t>) komt niet aan de orde, omdat dit voor iedere organisatie weer anders kan zijn. Dit heeft echter geen invloed op</w:t>
      </w:r>
      <w:del w:id="46" w:author="Lankvelt, Anna van" w:date="2022-08-12T09:16:00Z">
        <w:r w:rsidRPr="00323F50" w:rsidDel="0014177B">
          <w:rPr>
            <w:rFonts w:ascii="Arial" w:hAnsi="Arial" w:cs="Arial"/>
            <w:sz w:val="24"/>
          </w:rPr>
          <w:delText xml:space="preserve"> de</w:delText>
        </w:r>
      </w:del>
      <w:r w:rsidRPr="00323F50">
        <w:rPr>
          <w:rFonts w:ascii="Arial" w:hAnsi="Arial" w:cs="Arial"/>
          <w:sz w:val="24"/>
        </w:rPr>
        <w:t xml:space="preserve"> het verzamelen van de informatie die gearchiveerd moet worden.</w:t>
      </w:r>
    </w:p>
    <w:p w14:paraId="1B4890C5" w14:textId="7EFB3716"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Om te kunnen gaan archiveren moet dit worden georganiseerd voordat feitelijk </w:t>
      </w:r>
      <w:del w:id="47" w:author="Reijden, Wout van der" w:date="2022-08-11T16:05:00Z">
        <w:r w:rsidRPr="00323F50" w:rsidDel="00D71B8E">
          <w:rPr>
            <w:rFonts w:ascii="Arial" w:hAnsi="Arial" w:cs="Arial"/>
            <w:sz w:val="24"/>
          </w:rPr>
          <w:delText>archiefbescheiden</w:delText>
        </w:r>
      </w:del>
      <w:ins w:id="48" w:author="Reijden, Wout van der" w:date="2022-08-11T16:05:00Z">
        <w:r w:rsidR="00D71B8E">
          <w:rPr>
            <w:rFonts w:ascii="Arial" w:hAnsi="Arial" w:cs="Arial"/>
            <w:sz w:val="24"/>
          </w:rPr>
          <w:t>archiefstukken</w:t>
        </w:r>
      </w:ins>
      <w:r w:rsidRPr="00323F50">
        <w:rPr>
          <w:rFonts w:ascii="Arial" w:hAnsi="Arial" w:cs="Arial"/>
          <w:sz w:val="24"/>
        </w:rPr>
        <w:t xml:space="preserve"> worden aangeboden. Het organiseren van dit archiveringsproces valt uiteen in de volgende stappen:</w:t>
      </w:r>
    </w:p>
    <w:p w14:paraId="49E6933B" w14:textId="77777777" w:rsidR="00323F50" w:rsidRPr="00323F50" w:rsidRDefault="00323F50" w:rsidP="00323F50">
      <w:pPr>
        <w:numPr>
          <w:ilvl w:val="0"/>
          <w:numId w:val="2"/>
        </w:numPr>
        <w:spacing w:before="60" w:after="120" w:line="240" w:lineRule="auto"/>
        <w:rPr>
          <w:rFonts w:ascii="Arial" w:hAnsi="Arial" w:cs="Arial"/>
          <w:sz w:val="24"/>
        </w:rPr>
      </w:pPr>
      <w:r w:rsidRPr="00323F50">
        <w:rPr>
          <w:rFonts w:ascii="Arial" w:hAnsi="Arial" w:cs="Arial"/>
          <w:sz w:val="24"/>
        </w:rPr>
        <w:t>inzicht krijgen in de organisatie van informatie in de organisatie;</w:t>
      </w:r>
    </w:p>
    <w:p w14:paraId="2DAB2B15" w14:textId="77777777" w:rsidR="00323F50" w:rsidRPr="00323F50" w:rsidRDefault="00323F50" w:rsidP="00323F50">
      <w:pPr>
        <w:numPr>
          <w:ilvl w:val="0"/>
          <w:numId w:val="2"/>
        </w:numPr>
        <w:spacing w:before="60" w:after="120" w:line="240" w:lineRule="auto"/>
        <w:rPr>
          <w:rFonts w:ascii="Arial" w:hAnsi="Arial" w:cs="Arial"/>
          <w:sz w:val="24"/>
        </w:rPr>
      </w:pPr>
      <w:r w:rsidRPr="00323F50">
        <w:rPr>
          <w:rFonts w:ascii="Arial" w:hAnsi="Arial" w:cs="Arial"/>
          <w:sz w:val="24"/>
        </w:rPr>
        <w:t>indelen van ruimtelijke plannen per procedure;</w:t>
      </w:r>
    </w:p>
    <w:p w14:paraId="1AA086A5" w14:textId="77777777" w:rsidR="00323F50" w:rsidRPr="00323F50" w:rsidRDefault="00323F50" w:rsidP="00323F50">
      <w:pPr>
        <w:numPr>
          <w:ilvl w:val="0"/>
          <w:numId w:val="2"/>
        </w:numPr>
        <w:spacing w:before="60" w:after="120" w:line="240" w:lineRule="auto"/>
        <w:rPr>
          <w:rFonts w:ascii="Arial" w:hAnsi="Arial" w:cs="Arial"/>
          <w:sz w:val="24"/>
        </w:rPr>
      </w:pPr>
      <w:r w:rsidRPr="00323F50">
        <w:rPr>
          <w:rFonts w:ascii="Arial" w:hAnsi="Arial" w:cs="Arial"/>
          <w:sz w:val="24"/>
        </w:rPr>
        <w:t>vastleggen van informatie tijdens het werkproces.</w:t>
      </w:r>
    </w:p>
    <w:p w14:paraId="1B5A1C65" w14:textId="45076EEC" w:rsidR="00323F50" w:rsidRPr="00323F50" w:rsidRDefault="00323F50" w:rsidP="00323F50">
      <w:pPr>
        <w:spacing w:line="240" w:lineRule="auto"/>
        <w:rPr>
          <w:rFonts w:ascii="Arial" w:hAnsi="Arial" w:cs="Arial"/>
          <w:sz w:val="24"/>
        </w:rPr>
      </w:pPr>
      <w:r w:rsidRPr="00323F50">
        <w:rPr>
          <w:rFonts w:ascii="Arial" w:hAnsi="Arial" w:cs="Arial"/>
          <w:sz w:val="24"/>
        </w:rPr>
        <w:t>De RO Standaarden maken gebruik van dossiers. Het ruimtelijke plan wordt met de eventuele verschillende fasen vastgelegd in dat dossier en op die wijze beschikbaar gesteld (paragraaf </w:t>
      </w:r>
      <w:hyperlink r:id="rId19" w:anchor="digitale-ruimtelijke-ordening" w:history="1">
        <w:r w:rsidRPr="00323F50">
          <w:rPr>
            <w:rFonts w:ascii="Arial" w:hAnsi="Arial" w:cs="Arial"/>
            <w:color w:val="034575"/>
            <w:sz w:val="24"/>
            <w:u w:val="single"/>
          </w:rPr>
          <w:t>3.2.1</w:t>
        </w:r>
      </w:hyperlink>
      <w:ins w:id="49" w:author="Reijden, Wout van der" w:date="2022-08-15T10:23:00Z">
        <w:r w:rsidR="00387FE6">
          <w:rPr>
            <w:rFonts w:ascii="Arial" w:hAnsi="Arial" w:cs="Arial"/>
            <w:color w:val="034575"/>
            <w:sz w:val="24"/>
            <w:u w:val="single"/>
          </w:rPr>
          <w:t>)</w:t>
        </w:r>
      </w:ins>
      <w:r w:rsidRPr="00323F50">
        <w:rPr>
          <w:rFonts w:ascii="Arial" w:hAnsi="Arial" w:cs="Arial"/>
          <w:sz w:val="24"/>
        </w:rPr>
        <w:t>. De term dossier sluit aan op de in deze handreiking ook aangehaalde term ‘zaak’. Het zaakgericht werken is een manier, hulpmiddel bij het archiveren, echter geen verplichting.</w:t>
      </w:r>
    </w:p>
    <w:p w14:paraId="6B0007DC"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2.2 Stap 1: inzicht in organisatie van informatie</w:t>
      </w:r>
    </w:p>
    <w:p w14:paraId="7B3A7376"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Inzicht biedt organisaties duidelijkheid over:</w:t>
      </w:r>
    </w:p>
    <w:p w14:paraId="0C6C6F7B" w14:textId="77777777" w:rsidR="00323F50" w:rsidRPr="00323F50" w:rsidRDefault="00323F50" w:rsidP="00323F50">
      <w:pPr>
        <w:numPr>
          <w:ilvl w:val="0"/>
          <w:numId w:val="3"/>
        </w:numPr>
        <w:spacing w:before="60" w:after="120" w:line="240" w:lineRule="auto"/>
        <w:rPr>
          <w:rFonts w:ascii="Arial" w:hAnsi="Arial" w:cs="Arial"/>
          <w:sz w:val="24"/>
        </w:rPr>
      </w:pPr>
      <w:r w:rsidRPr="00323F50">
        <w:rPr>
          <w:rFonts w:ascii="Arial" w:hAnsi="Arial" w:cs="Arial"/>
          <w:sz w:val="24"/>
        </w:rPr>
        <w:t>welke informatie binnen de organisatie aanwezig is;</w:t>
      </w:r>
    </w:p>
    <w:p w14:paraId="36FD6DAB" w14:textId="77777777" w:rsidR="00323F50" w:rsidRPr="00323F50" w:rsidRDefault="00323F50" w:rsidP="00323F50">
      <w:pPr>
        <w:numPr>
          <w:ilvl w:val="0"/>
          <w:numId w:val="3"/>
        </w:numPr>
        <w:spacing w:before="60" w:after="120" w:line="240" w:lineRule="auto"/>
        <w:rPr>
          <w:rFonts w:ascii="Arial" w:hAnsi="Arial" w:cs="Arial"/>
          <w:sz w:val="24"/>
        </w:rPr>
      </w:pPr>
      <w:r w:rsidRPr="00323F50">
        <w:rPr>
          <w:rFonts w:ascii="Arial" w:hAnsi="Arial" w:cs="Arial"/>
          <w:sz w:val="24"/>
        </w:rPr>
        <w:t>waar die informatie zich bevindt (systemen);</w:t>
      </w:r>
    </w:p>
    <w:p w14:paraId="33650480" w14:textId="77777777" w:rsidR="00323F50" w:rsidRPr="00323F50" w:rsidRDefault="00323F50" w:rsidP="00323F50">
      <w:pPr>
        <w:numPr>
          <w:ilvl w:val="0"/>
          <w:numId w:val="3"/>
        </w:numPr>
        <w:spacing w:before="60" w:after="120" w:line="240" w:lineRule="auto"/>
        <w:rPr>
          <w:rFonts w:ascii="Arial" w:hAnsi="Arial" w:cs="Arial"/>
          <w:sz w:val="24"/>
        </w:rPr>
      </w:pPr>
      <w:r w:rsidRPr="00323F50">
        <w:rPr>
          <w:rFonts w:ascii="Arial" w:hAnsi="Arial" w:cs="Arial"/>
          <w:sz w:val="24"/>
        </w:rPr>
        <w:t>wie er verantwoordelijk is voor welke informatie.</w:t>
      </w:r>
    </w:p>
    <w:p w14:paraId="456A7200" w14:textId="5E04F2F1" w:rsidR="00323F50" w:rsidRPr="00323F50" w:rsidRDefault="00323F50" w:rsidP="00323F50">
      <w:pPr>
        <w:spacing w:line="240" w:lineRule="auto"/>
        <w:rPr>
          <w:rFonts w:ascii="Arial" w:hAnsi="Arial" w:cs="Arial"/>
          <w:sz w:val="24"/>
        </w:rPr>
      </w:pPr>
      <w:r w:rsidRPr="00323F50">
        <w:rPr>
          <w:rFonts w:ascii="Arial" w:hAnsi="Arial" w:cs="Arial"/>
          <w:sz w:val="24"/>
        </w:rPr>
        <w:t>Voor het beschrijven van informatie(objecten), zoals de structuur en betekenis daarvan, kan een informatiemodel gemaakt worden of gebruik gemaakt worden van sectorspecifieke modellen. IMRO2012 is in dit geval een relevante sectorstandaard. Het hebben van een informatiemodel is ook een eis uit </w:t>
      </w:r>
      <w:hyperlink r:id="rId20" w:history="1">
        <w:r w:rsidRPr="00323F50">
          <w:rPr>
            <w:rFonts w:ascii="Arial" w:hAnsi="Arial" w:cs="Arial"/>
            <w:color w:val="034575"/>
            <w:sz w:val="24"/>
            <w:u w:val="single"/>
          </w:rPr>
          <w:t>DUTO</w:t>
        </w:r>
      </w:hyperlink>
      <w:r w:rsidRPr="00323F50">
        <w:rPr>
          <w:rFonts w:ascii="Arial" w:hAnsi="Arial" w:cs="Arial"/>
          <w:sz w:val="24"/>
        </w:rPr>
        <w:t xml:space="preserve">, het normenkader voor </w:t>
      </w:r>
      <w:r w:rsidRPr="00323F50">
        <w:rPr>
          <w:rFonts w:ascii="Arial" w:hAnsi="Arial" w:cs="Arial"/>
          <w:sz w:val="24"/>
        </w:rPr>
        <w:lastRenderedPageBreak/>
        <w:t>duurzame toegankelijkheid van overheidsinformatie. De DUTO-eisen zijn een programma van eisen voor duurzame toegankelijkheid van de informatie in de informatiesystemen van overheidsorganisaties. De eisen zijn generiek van aard en weerspiegelen de eisen die gebruikers stellen aan de toegankelijkheid van de informatie. In dit geval betreft het informatie gerelateerd aan ruimtelijke plannen. Het Nationaal Archief heeft een overzicht van de </w:t>
      </w:r>
      <w:hyperlink r:id="rId21" w:history="1">
        <w:r w:rsidRPr="00323F50">
          <w:rPr>
            <w:rFonts w:ascii="Arial" w:hAnsi="Arial" w:cs="Arial"/>
            <w:color w:val="034575"/>
            <w:sz w:val="24"/>
            <w:u w:val="single"/>
          </w:rPr>
          <w:t>DUTO-eisen</w:t>
        </w:r>
      </w:hyperlink>
      <w:r w:rsidRPr="00323F50">
        <w:rPr>
          <w:rFonts w:ascii="Arial" w:hAnsi="Arial" w:cs="Arial"/>
          <w:sz w:val="24"/>
        </w:rPr>
        <w:t>. Meer hierover in </w:t>
      </w:r>
      <w:hyperlink r:id="rId22" w:anchor="B01" w:history="1">
        <w:r w:rsidRPr="00323F50">
          <w:rPr>
            <w:rFonts w:ascii="Arial" w:hAnsi="Arial" w:cs="Arial"/>
            <w:color w:val="034575"/>
            <w:sz w:val="24"/>
            <w:u w:val="single"/>
          </w:rPr>
          <w:t>bijlage 1</w:t>
        </w:r>
      </w:hyperlink>
      <w:r w:rsidRPr="00323F50">
        <w:rPr>
          <w:rFonts w:ascii="Arial" w:hAnsi="Arial" w:cs="Arial"/>
          <w:sz w:val="24"/>
        </w:rPr>
        <w:t>.</w:t>
      </w:r>
    </w:p>
    <w:p w14:paraId="1FA43920"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volgende ruimtelijke plannen worden door de verschillende bevoegde gezagen gecreëerd:</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30"/>
        <w:gridCol w:w="2569"/>
        <w:gridCol w:w="3698"/>
      </w:tblGrid>
      <w:tr w:rsidR="00323F50" w:rsidRPr="00323F50" w14:paraId="6748A433" w14:textId="77777777" w:rsidTr="00323F50">
        <w:trPr>
          <w:tblHeader/>
          <w:tblCellSpacing w:w="15" w:type="dxa"/>
        </w:trPr>
        <w:tc>
          <w:tcPr>
            <w:tcW w:w="0" w:type="auto"/>
            <w:vAlign w:val="center"/>
            <w:hideMark/>
          </w:tcPr>
          <w:p w14:paraId="7A305345"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Gemeenten</w:t>
            </w:r>
          </w:p>
        </w:tc>
        <w:tc>
          <w:tcPr>
            <w:tcW w:w="0" w:type="auto"/>
            <w:vAlign w:val="center"/>
            <w:hideMark/>
          </w:tcPr>
          <w:p w14:paraId="2AF76552"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Provincies</w:t>
            </w:r>
          </w:p>
        </w:tc>
        <w:tc>
          <w:tcPr>
            <w:tcW w:w="0" w:type="auto"/>
            <w:shd w:val="clear" w:color="auto" w:fill="D3D3D3"/>
            <w:vAlign w:val="center"/>
            <w:hideMark/>
          </w:tcPr>
          <w:p w14:paraId="6FF6B9F3"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Rijk</w:t>
            </w:r>
          </w:p>
        </w:tc>
      </w:tr>
      <w:tr w:rsidR="00323F50" w:rsidRPr="00323F50" w14:paraId="07D69FC6" w14:textId="77777777" w:rsidTr="00323F50">
        <w:trPr>
          <w:tblCellSpacing w:w="15" w:type="dxa"/>
        </w:trPr>
        <w:tc>
          <w:tcPr>
            <w:tcW w:w="0" w:type="auto"/>
            <w:vAlign w:val="center"/>
            <w:hideMark/>
          </w:tcPr>
          <w:p w14:paraId="68D01B5B" w14:textId="77777777" w:rsidR="00323F50" w:rsidRPr="00323F50" w:rsidRDefault="00323F50" w:rsidP="00323F50">
            <w:pPr>
              <w:spacing w:line="240" w:lineRule="auto"/>
              <w:rPr>
                <w:rFonts w:ascii="Arial" w:hAnsi="Arial" w:cs="Arial"/>
                <w:sz w:val="24"/>
              </w:rPr>
            </w:pPr>
            <w:proofErr w:type="spellStart"/>
            <w:r w:rsidRPr="00323F50">
              <w:rPr>
                <w:rFonts w:ascii="Arial" w:hAnsi="Arial" w:cs="Arial"/>
                <w:sz w:val="24"/>
              </w:rPr>
              <w:t>Beheersverordening</w:t>
            </w:r>
            <w:proofErr w:type="spellEnd"/>
          </w:p>
        </w:tc>
        <w:tc>
          <w:tcPr>
            <w:tcW w:w="0" w:type="auto"/>
            <w:vAlign w:val="center"/>
            <w:hideMark/>
          </w:tcPr>
          <w:p w14:paraId="12B6624E" w14:textId="77777777" w:rsidR="00323F50" w:rsidRPr="00323F50" w:rsidRDefault="00323F50" w:rsidP="00323F50">
            <w:pPr>
              <w:spacing w:line="240" w:lineRule="auto"/>
              <w:rPr>
                <w:rFonts w:ascii="Arial" w:hAnsi="Arial" w:cs="Arial"/>
                <w:sz w:val="24"/>
              </w:rPr>
            </w:pPr>
            <w:r w:rsidRPr="00323F50">
              <w:rPr>
                <w:rFonts w:ascii="Arial" w:hAnsi="Arial" w:cs="Arial"/>
                <w:sz w:val="24"/>
              </w:rPr>
              <w:t>Aanwijzingsbesluit</w:t>
            </w:r>
          </w:p>
        </w:tc>
        <w:tc>
          <w:tcPr>
            <w:tcW w:w="0" w:type="auto"/>
            <w:vAlign w:val="center"/>
            <w:hideMark/>
          </w:tcPr>
          <w:p w14:paraId="79E6018E" w14:textId="77777777" w:rsidR="00323F50" w:rsidRPr="00323F50" w:rsidRDefault="00323F50" w:rsidP="00323F50">
            <w:pPr>
              <w:spacing w:line="240" w:lineRule="auto"/>
              <w:rPr>
                <w:rFonts w:ascii="Arial" w:hAnsi="Arial" w:cs="Arial"/>
                <w:sz w:val="24"/>
              </w:rPr>
            </w:pPr>
            <w:r w:rsidRPr="00323F50">
              <w:rPr>
                <w:rFonts w:ascii="Arial" w:hAnsi="Arial" w:cs="Arial"/>
                <w:sz w:val="24"/>
              </w:rPr>
              <w:t>Aanwijzingsbesluit</w:t>
            </w:r>
          </w:p>
        </w:tc>
      </w:tr>
      <w:tr w:rsidR="00323F50" w:rsidRPr="00323F50" w14:paraId="1505BFF8" w14:textId="77777777" w:rsidTr="00323F50">
        <w:trPr>
          <w:tblCellSpacing w:w="15" w:type="dxa"/>
        </w:trPr>
        <w:tc>
          <w:tcPr>
            <w:tcW w:w="0" w:type="auto"/>
            <w:vAlign w:val="center"/>
            <w:hideMark/>
          </w:tcPr>
          <w:p w14:paraId="4FBC13B8" w14:textId="77777777" w:rsidR="00323F50" w:rsidRPr="00323F50" w:rsidRDefault="00323F50" w:rsidP="00323F50">
            <w:pPr>
              <w:spacing w:line="240" w:lineRule="auto"/>
              <w:rPr>
                <w:rFonts w:ascii="Arial" w:hAnsi="Arial" w:cs="Arial"/>
                <w:sz w:val="24"/>
              </w:rPr>
            </w:pPr>
            <w:r w:rsidRPr="00323F50">
              <w:rPr>
                <w:rFonts w:ascii="Arial" w:hAnsi="Arial" w:cs="Arial"/>
                <w:sz w:val="24"/>
              </w:rPr>
              <w:t>Bestemmingsplan</w:t>
            </w:r>
          </w:p>
        </w:tc>
        <w:tc>
          <w:tcPr>
            <w:tcW w:w="0" w:type="auto"/>
            <w:vAlign w:val="center"/>
            <w:hideMark/>
          </w:tcPr>
          <w:p w14:paraId="7D4D5ACC" w14:textId="77777777" w:rsidR="00323F50" w:rsidRPr="00323F50" w:rsidRDefault="00323F50" w:rsidP="00323F50">
            <w:pPr>
              <w:spacing w:line="240" w:lineRule="auto"/>
              <w:rPr>
                <w:rFonts w:ascii="Arial" w:hAnsi="Arial" w:cs="Arial"/>
                <w:sz w:val="24"/>
              </w:rPr>
            </w:pPr>
            <w:r w:rsidRPr="00323F50">
              <w:rPr>
                <w:rFonts w:ascii="Arial" w:hAnsi="Arial" w:cs="Arial"/>
                <w:sz w:val="24"/>
              </w:rPr>
              <w:t>Inpassingsplan</w:t>
            </w:r>
          </w:p>
        </w:tc>
        <w:tc>
          <w:tcPr>
            <w:tcW w:w="0" w:type="auto"/>
            <w:vAlign w:val="center"/>
            <w:hideMark/>
          </w:tcPr>
          <w:p w14:paraId="1BA145F6" w14:textId="77777777" w:rsidR="00323F50" w:rsidRPr="00323F50" w:rsidRDefault="00323F50" w:rsidP="00323F50">
            <w:pPr>
              <w:spacing w:line="240" w:lineRule="auto"/>
              <w:rPr>
                <w:rFonts w:ascii="Arial" w:hAnsi="Arial" w:cs="Arial"/>
                <w:sz w:val="24"/>
              </w:rPr>
            </w:pPr>
            <w:r w:rsidRPr="00323F50">
              <w:rPr>
                <w:rFonts w:ascii="Arial" w:hAnsi="Arial" w:cs="Arial"/>
                <w:sz w:val="24"/>
              </w:rPr>
              <w:t>Algemene Maatregel van Bestuur</w:t>
            </w:r>
          </w:p>
        </w:tc>
      </w:tr>
      <w:tr w:rsidR="00323F50" w:rsidRPr="00323F50" w14:paraId="5D9D8A60" w14:textId="77777777" w:rsidTr="00323F50">
        <w:trPr>
          <w:tblCellSpacing w:w="15" w:type="dxa"/>
        </w:trPr>
        <w:tc>
          <w:tcPr>
            <w:tcW w:w="0" w:type="auto"/>
            <w:vAlign w:val="center"/>
            <w:hideMark/>
          </w:tcPr>
          <w:p w14:paraId="18A23928" w14:textId="77777777" w:rsidR="00323F50" w:rsidRPr="00323F50" w:rsidRDefault="00323F50" w:rsidP="00323F50">
            <w:pPr>
              <w:spacing w:line="240" w:lineRule="auto"/>
              <w:rPr>
                <w:rFonts w:ascii="Arial" w:hAnsi="Arial" w:cs="Arial"/>
                <w:sz w:val="24"/>
              </w:rPr>
            </w:pPr>
            <w:r w:rsidRPr="00323F50">
              <w:rPr>
                <w:rFonts w:ascii="Arial" w:hAnsi="Arial" w:cs="Arial"/>
                <w:sz w:val="24"/>
              </w:rPr>
              <w:t>Exploitatieplan</w:t>
            </w:r>
          </w:p>
        </w:tc>
        <w:tc>
          <w:tcPr>
            <w:tcW w:w="0" w:type="auto"/>
            <w:vAlign w:val="center"/>
            <w:hideMark/>
          </w:tcPr>
          <w:p w14:paraId="22775F84" w14:textId="77777777" w:rsidR="00323F50" w:rsidRPr="00323F50" w:rsidRDefault="00323F50" w:rsidP="00323F50">
            <w:pPr>
              <w:spacing w:line="240" w:lineRule="auto"/>
              <w:rPr>
                <w:rFonts w:ascii="Arial" w:hAnsi="Arial" w:cs="Arial"/>
                <w:sz w:val="24"/>
              </w:rPr>
            </w:pPr>
            <w:r w:rsidRPr="00323F50">
              <w:rPr>
                <w:rFonts w:ascii="Arial" w:hAnsi="Arial" w:cs="Arial"/>
                <w:sz w:val="24"/>
              </w:rPr>
              <w:t>Provinciale verordening</w:t>
            </w:r>
          </w:p>
        </w:tc>
        <w:tc>
          <w:tcPr>
            <w:tcW w:w="0" w:type="auto"/>
            <w:vAlign w:val="center"/>
            <w:hideMark/>
          </w:tcPr>
          <w:p w14:paraId="58981654" w14:textId="77777777" w:rsidR="00323F50" w:rsidRPr="00323F50" w:rsidRDefault="00323F50" w:rsidP="00323F50">
            <w:pPr>
              <w:spacing w:line="240" w:lineRule="auto"/>
              <w:rPr>
                <w:rFonts w:ascii="Arial" w:hAnsi="Arial" w:cs="Arial"/>
                <w:sz w:val="24"/>
              </w:rPr>
            </w:pPr>
            <w:r w:rsidRPr="00323F50">
              <w:rPr>
                <w:rFonts w:ascii="Arial" w:hAnsi="Arial" w:cs="Arial"/>
                <w:sz w:val="24"/>
              </w:rPr>
              <w:t>Inpassingsplan</w:t>
            </w:r>
          </w:p>
        </w:tc>
      </w:tr>
      <w:tr w:rsidR="00323F50" w:rsidRPr="00323F50" w14:paraId="151F87DE" w14:textId="77777777" w:rsidTr="00323F50">
        <w:trPr>
          <w:tblCellSpacing w:w="15" w:type="dxa"/>
        </w:trPr>
        <w:tc>
          <w:tcPr>
            <w:tcW w:w="0" w:type="auto"/>
            <w:vAlign w:val="center"/>
            <w:hideMark/>
          </w:tcPr>
          <w:p w14:paraId="7FD27A5C" w14:textId="77777777" w:rsidR="00323F50" w:rsidRPr="00323F50" w:rsidRDefault="00323F50" w:rsidP="00323F50">
            <w:pPr>
              <w:spacing w:line="240" w:lineRule="auto"/>
              <w:rPr>
                <w:rFonts w:ascii="Arial" w:hAnsi="Arial" w:cs="Arial"/>
                <w:sz w:val="24"/>
              </w:rPr>
            </w:pPr>
            <w:r w:rsidRPr="00323F50">
              <w:rPr>
                <w:rFonts w:ascii="Arial" w:hAnsi="Arial" w:cs="Arial"/>
                <w:sz w:val="24"/>
              </w:rPr>
              <w:t>Omgevingsvergunning*</w:t>
            </w:r>
          </w:p>
        </w:tc>
        <w:tc>
          <w:tcPr>
            <w:tcW w:w="0" w:type="auto"/>
            <w:vAlign w:val="center"/>
            <w:hideMark/>
          </w:tcPr>
          <w:p w14:paraId="48AD146E" w14:textId="77777777" w:rsidR="00323F50" w:rsidRPr="00323F50" w:rsidRDefault="00323F50" w:rsidP="00323F50">
            <w:pPr>
              <w:spacing w:line="240" w:lineRule="auto"/>
              <w:rPr>
                <w:rFonts w:ascii="Arial" w:hAnsi="Arial" w:cs="Arial"/>
                <w:sz w:val="24"/>
              </w:rPr>
            </w:pPr>
            <w:r w:rsidRPr="00323F50">
              <w:rPr>
                <w:rFonts w:ascii="Arial" w:hAnsi="Arial" w:cs="Arial"/>
                <w:sz w:val="24"/>
              </w:rPr>
              <w:t>Reactieve aanwijzing</w:t>
            </w:r>
          </w:p>
        </w:tc>
        <w:tc>
          <w:tcPr>
            <w:tcW w:w="0" w:type="auto"/>
            <w:vAlign w:val="center"/>
            <w:hideMark/>
          </w:tcPr>
          <w:p w14:paraId="32F5A74A" w14:textId="77777777" w:rsidR="00323F50" w:rsidRPr="00323F50" w:rsidRDefault="00323F50" w:rsidP="00323F50">
            <w:pPr>
              <w:spacing w:line="240" w:lineRule="auto"/>
              <w:rPr>
                <w:rFonts w:ascii="Arial" w:hAnsi="Arial" w:cs="Arial"/>
                <w:sz w:val="24"/>
              </w:rPr>
            </w:pPr>
            <w:r w:rsidRPr="00323F50">
              <w:rPr>
                <w:rFonts w:ascii="Arial" w:hAnsi="Arial" w:cs="Arial"/>
                <w:sz w:val="24"/>
              </w:rPr>
              <w:t>Reactieve aanwijzing</w:t>
            </w:r>
          </w:p>
        </w:tc>
      </w:tr>
      <w:tr w:rsidR="00323F50" w:rsidRPr="00323F50" w14:paraId="65EAEEF2" w14:textId="77777777" w:rsidTr="00323F50">
        <w:trPr>
          <w:tblCellSpacing w:w="15" w:type="dxa"/>
        </w:trPr>
        <w:tc>
          <w:tcPr>
            <w:tcW w:w="0" w:type="auto"/>
            <w:vAlign w:val="center"/>
            <w:hideMark/>
          </w:tcPr>
          <w:p w14:paraId="75AC1C26" w14:textId="77777777" w:rsidR="00323F50" w:rsidRPr="00323F50" w:rsidRDefault="00323F50" w:rsidP="00323F50">
            <w:pPr>
              <w:spacing w:line="240" w:lineRule="auto"/>
              <w:rPr>
                <w:rFonts w:ascii="Arial" w:hAnsi="Arial" w:cs="Arial"/>
                <w:sz w:val="24"/>
              </w:rPr>
            </w:pPr>
            <w:r w:rsidRPr="00323F50">
              <w:rPr>
                <w:rFonts w:ascii="Arial" w:hAnsi="Arial" w:cs="Arial"/>
                <w:sz w:val="24"/>
              </w:rPr>
              <w:t>Structuurvisie</w:t>
            </w:r>
          </w:p>
        </w:tc>
        <w:tc>
          <w:tcPr>
            <w:tcW w:w="0" w:type="auto"/>
            <w:vAlign w:val="center"/>
            <w:hideMark/>
          </w:tcPr>
          <w:p w14:paraId="66C0C91A" w14:textId="77777777" w:rsidR="00323F50" w:rsidRPr="00323F50" w:rsidRDefault="00323F50" w:rsidP="00323F50">
            <w:pPr>
              <w:spacing w:line="240" w:lineRule="auto"/>
              <w:rPr>
                <w:rFonts w:ascii="Arial" w:hAnsi="Arial" w:cs="Arial"/>
                <w:sz w:val="24"/>
              </w:rPr>
            </w:pPr>
            <w:r w:rsidRPr="00323F50">
              <w:rPr>
                <w:rFonts w:ascii="Arial" w:hAnsi="Arial" w:cs="Arial"/>
                <w:sz w:val="24"/>
              </w:rPr>
              <w:t>Structuurvisie</w:t>
            </w:r>
          </w:p>
        </w:tc>
        <w:tc>
          <w:tcPr>
            <w:tcW w:w="0" w:type="auto"/>
            <w:vAlign w:val="center"/>
            <w:hideMark/>
          </w:tcPr>
          <w:p w14:paraId="0CEFC87C" w14:textId="77777777" w:rsidR="00323F50" w:rsidRPr="00323F50" w:rsidRDefault="00323F50" w:rsidP="00323F50">
            <w:pPr>
              <w:spacing w:line="240" w:lineRule="auto"/>
              <w:rPr>
                <w:rFonts w:ascii="Arial" w:hAnsi="Arial" w:cs="Arial"/>
                <w:sz w:val="24"/>
              </w:rPr>
            </w:pPr>
            <w:r w:rsidRPr="00323F50">
              <w:rPr>
                <w:rFonts w:ascii="Arial" w:hAnsi="Arial" w:cs="Arial"/>
                <w:sz w:val="24"/>
              </w:rPr>
              <w:t>Rijksbestemmingsplan</w:t>
            </w:r>
          </w:p>
        </w:tc>
      </w:tr>
      <w:tr w:rsidR="00323F50" w:rsidRPr="00323F50" w14:paraId="3476F6D0" w14:textId="77777777" w:rsidTr="00323F50">
        <w:trPr>
          <w:tblCellSpacing w:w="15" w:type="dxa"/>
        </w:trPr>
        <w:tc>
          <w:tcPr>
            <w:tcW w:w="0" w:type="auto"/>
            <w:vAlign w:val="center"/>
            <w:hideMark/>
          </w:tcPr>
          <w:p w14:paraId="00DDB912" w14:textId="77777777" w:rsidR="00323F50" w:rsidRPr="00323F50" w:rsidRDefault="00323F50" w:rsidP="00323F50">
            <w:pPr>
              <w:spacing w:line="240" w:lineRule="auto"/>
              <w:rPr>
                <w:rFonts w:ascii="Arial" w:hAnsi="Arial" w:cs="Arial"/>
                <w:sz w:val="24"/>
              </w:rPr>
            </w:pPr>
            <w:r w:rsidRPr="00323F50">
              <w:rPr>
                <w:rFonts w:ascii="Arial" w:hAnsi="Arial" w:cs="Arial"/>
                <w:sz w:val="24"/>
              </w:rPr>
              <w:t>Uitwerkingsplan</w:t>
            </w:r>
          </w:p>
        </w:tc>
        <w:tc>
          <w:tcPr>
            <w:tcW w:w="0" w:type="auto"/>
            <w:vAlign w:val="center"/>
            <w:hideMark/>
          </w:tcPr>
          <w:p w14:paraId="5511A461" w14:textId="77777777" w:rsidR="00323F50" w:rsidRPr="00323F50" w:rsidRDefault="00323F50" w:rsidP="00323F50">
            <w:pPr>
              <w:spacing w:line="240" w:lineRule="auto"/>
              <w:rPr>
                <w:rFonts w:ascii="Arial" w:hAnsi="Arial" w:cs="Arial"/>
                <w:sz w:val="24"/>
              </w:rPr>
            </w:pPr>
            <w:r w:rsidRPr="00323F50">
              <w:rPr>
                <w:rFonts w:ascii="Arial" w:hAnsi="Arial" w:cs="Arial"/>
                <w:sz w:val="24"/>
              </w:rPr>
              <w:t>Voorbereidingsbesluit</w:t>
            </w:r>
          </w:p>
        </w:tc>
        <w:tc>
          <w:tcPr>
            <w:tcW w:w="0" w:type="auto"/>
            <w:vAlign w:val="center"/>
            <w:hideMark/>
          </w:tcPr>
          <w:p w14:paraId="20DC09F6" w14:textId="77777777" w:rsidR="00323F50" w:rsidRPr="00323F50" w:rsidRDefault="00323F50" w:rsidP="00323F50">
            <w:pPr>
              <w:spacing w:line="240" w:lineRule="auto"/>
              <w:rPr>
                <w:rFonts w:ascii="Arial" w:hAnsi="Arial" w:cs="Arial"/>
                <w:sz w:val="24"/>
              </w:rPr>
            </w:pPr>
            <w:r w:rsidRPr="00323F50">
              <w:rPr>
                <w:rFonts w:ascii="Arial" w:hAnsi="Arial" w:cs="Arial"/>
                <w:sz w:val="24"/>
              </w:rPr>
              <w:t>Structuurvisie</w:t>
            </w:r>
          </w:p>
        </w:tc>
      </w:tr>
      <w:tr w:rsidR="00323F50" w:rsidRPr="00323F50" w14:paraId="10D4F667" w14:textId="77777777" w:rsidTr="00323F50">
        <w:trPr>
          <w:tblCellSpacing w:w="15" w:type="dxa"/>
        </w:trPr>
        <w:tc>
          <w:tcPr>
            <w:tcW w:w="0" w:type="auto"/>
            <w:vAlign w:val="center"/>
            <w:hideMark/>
          </w:tcPr>
          <w:p w14:paraId="52E7583D" w14:textId="77777777" w:rsidR="00323F50" w:rsidRPr="00323F50" w:rsidRDefault="00323F50" w:rsidP="00323F50">
            <w:pPr>
              <w:spacing w:line="240" w:lineRule="auto"/>
              <w:rPr>
                <w:rFonts w:ascii="Arial" w:hAnsi="Arial" w:cs="Arial"/>
                <w:sz w:val="24"/>
              </w:rPr>
            </w:pPr>
            <w:r w:rsidRPr="00323F50">
              <w:rPr>
                <w:rFonts w:ascii="Arial" w:hAnsi="Arial" w:cs="Arial"/>
                <w:sz w:val="24"/>
              </w:rPr>
              <w:t>Voorbereidingsbesluit</w:t>
            </w:r>
          </w:p>
        </w:tc>
        <w:tc>
          <w:tcPr>
            <w:tcW w:w="0" w:type="auto"/>
            <w:vAlign w:val="center"/>
            <w:hideMark/>
          </w:tcPr>
          <w:p w14:paraId="1030EB5D" w14:textId="77777777" w:rsidR="00323F50" w:rsidRPr="00323F50" w:rsidRDefault="00323F50" w:rsidP="00323F50">
            <w:pPr>
              <w:spacing w:line="240" w:lineRule="auto"/>
              <w:rPr>
                <w:rFonts w:ascii="Arial" w:hAnsi="Arial" w:cs="Arial"/>
                <w:sz w:val="24"/>
              </w:rPr>
            </w:pPr>
          </w:p>
        </w:tc>
        <w:tc>
          <w:tcPr>
            <w:tcW w:w="0" w:type="auto"/>
            <w:vAlign w:val="center"/>
            <w:hideMark/>
          </w:tcPr>
          <w:p w14:paraId="3FC20209" w14:textId="77777777" w:rsidR="00323F50" w:rsidRPr="00323F50" w:rsidRDefault="00323F50" w:rsidP="00323F50">
            <w:pPr>
              <w:spacing w:line="240" w:lineRule="auto"/>
              <w:rPr>
                <w:rFonts w:ascii="Arial" w:hAnsi="Arial" w:cs="Arial"/>
                <w:sz w:val="24"/>
              </w:rPr>
            </w:pPr>
            <w:r w:rsidRPr="00323F50">
              <w:rPr>
                <w:rFonts w:ascii="Arial" w:hAnsi="Arial" w:cs="Arial"/>
                <w:sz w:val="24"/>
              </w:rPr>
              <w:t>Voorbereidingsbesluit</w:t>
            </w:r>
          </w:p>
        </w:tc>
      </w:tr>
      <w:tr w:rsidR="00323F50" w:rsidRPr="00323F50" w14:paraId="10F87851" w14:textId="77777777" w:rsidTr="00323F50">
        <w:trPr>
          <w:tblCellSpacing w:w="15" w:type="dxa"/>
        </w:trPr>
        <w:tc>
          <w:tcPr>
            <w:tcW w:w="0" w:type="auto"/>
            <w:vAlign w:val="center"/>
            <w:hideMark/>
          </w:tcPr>
          <w:p w14:paraId="54FD8CCE" w14:textId="77777777" w:rsidR="00323F50" w:rsidRPr="00323F50" w:rsidRDefault="00323F50" w:rsidP="00323F50">
            <w:pPr>
              <w:spacing w:line="240" w:lineRule="auto"/>
              <w:rPr>
                <w:rFonts w:ascii="Arial" w:hAnsi="Arial" w:cs="Arial"/>
                <w:sz w:val="24"/>
              </w:rPr>
            </w:pPr>
            <w:r w:rsidRPr="00323F50">
              <w:rPr>
                <w:rFonts w:ascii="Arial" w:hAnsi="Arial" w:cs="Arial"/>
                <w:sz w:val="24"/>
              </w:rPr>
              <w:t>Wijzigingsplan</w:t>
            </w:r>
          </w:p>
        </w:tc>
        <w:tc>
          <w:tcPr>
            <w:tcW w:w="0" w:type="auto"/>
            <w:vAlign w:val="center"/>
            <w:hideMark/>
          </w:tcPr>
          <w:p w14:paraId="1E0FAE4E" w14:textId="77777777" w:rsidR="00323F50" w:rsidRPr="00323F50" w:rsidRDefault="00323F50" w:rsidP="00323F50">
            <w:pPr>
              <w:spacing w:line="240" w:lineRule="auto"/>
              <w:rPr>
                <w:rFonts w:ascii="Arial" w:hAnsi="Arial" w:cs="Arial"/>
                <w:sz w:val="24"/>
              </w:rPr>
            </w:pPr>
          </w:p>
        </w:tc>
        <w:tc>
          <w:tcPr>
            <w:tcW w:w="0" w:type="auto"/>
            <w:vAlign w:val="center"/>
            <w:hideMark/>
          </w:tcPr>
          <w:p w14:paraId="5A9E964A" w14:textId="77777777" w:rsidR="00323F50" w:rsidRPr="00323F50" w:rsidRDefault="00323F50" w:rsidP="00323F50">
            <w:pPr>
              <w:spacing w:line="240" w:lineRule="auto"/>
              <w:rPr>
                <w:rFonts w:ascii="Arial" w:hAnsi="Arial" w:cs="Arial"/>
                <w:sz w:val="20"/>
                <w:szCs w:val="20"/>
              </w:rPr>
            </w:pPr>
          </w:p>
        </w:tc>
      </w:tr>
    </w:tbl>
    <w:p w14:paraId="272C7054"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i/>
          <w:iCs/>
          <w:sz w:val="24"/>
        </w:rPr>
        <w:t xml:space="preserve">In bovenstaande lijst komt ook omgevingsvergunning voor. Hiermee wordt kortweg aangegeven de omgevingsvergunning voor het afwijken van een bestemmingsplan: de mededeling van een met artikel 2.12, eerste lid, onderdeel a, onder 3 van de </w:t>
      </w:r>
      <w:proofErr w:type="spellStart"/>
      <w:r w:rsidRPr="00323F50">
        <w:rPr>
          <w:rFonts w:ascii="Arial" w:hAnsi="Arial" w:cs="Arial"/>
          <w:i/>
          <w:iCs/>
          <w:sz w:val="24"/>
        </w:rPr>
        <w:t>Wabo</w:t>
      </w:r>
      <w:proofErr w:type="spellEnd"/>
      <w:r w:rsidRPr="00323F50">
        <w:rPr>
          <w:rFonts w:ascii="Arial" w:hAnsi="Arial" w:cs="Arial"/>
          <w:i/>
          <w:iCs/>
          <w:sz w:val="24"/>
        </w:rPr>
        <w:t xml:space="preserve"> verleende omgevingsvergunning.</w:t>
      </w:r>
    </w:p>
    <w:p w14:paraId="6EDE0321" w14:textId="3650DBF5" w:rsidR="00323F50" w:rsidRDefault="00323F50" w:rsidP="00323F50">
      <w:pPr>
        <w:spacing w:line="240" w:lineRule="auto"/>
        <w:rPr>
          <w:ins w:id="50" w:author="Lankvelt, Anna van" w:date="2022-08-12T09:18:00Z"/>
          <w:rFonts w:ascii="Arial" w:hAnsi="Arial" w:cs="Arial"/>
          <w:sz w:val="24"/>
        </w:rPr>
      </w:pPr>
      <w:r w:rsidRPr="00323F50">
        <w:rPr>
          <w:rFonts w:ascii="Arial" w:hAnsi="Arial" w:cs="Arial"/>
          <w:sz w:val="24"/>
        </w:rPr>
        <w:t xml:space="preserve">Naast deze ruimtelijke plannen is de gerechtelijke uitspraak conform de RO Standaarden ook een type ruimtelijk plan. De basis voor dit instrument is gelegd in het </w:t>
      </w:r>
      <w:proofErr w:type="spellStart"/>
      <w:r w:rsidRPr="00323F50">
        <w:rPr>
          <w:rFonts w:ascii="Arial" w:hAnsi="Arial" w:cs="Arial"/>
          <w:sz w:val="24"/>
        </w:rPr>
        <w:t>Bro</w:t>
      </w:r>
      <w:proofErr w:type="spellEnd"/>
      <w:r w:rsidRPr="00323F50">
        <w:rPr>
          <w:rFonts w:ascii="Arial" w:hAnsi="Arial" w:cs="Arial"/>
          <w:sz w:val="24"/>
        </w:rPr>
        <w:t xml:space="preserve"> artikel 1.2.1 lid 3 met de daarbij behorende toelichting onderdeel L van </w:t>
      </w:r>
      <w:ins w:id="51" w:author="Lankvelt, Anna van" w:date="2022-08-12T09:18:00Z">
        <w:r w:rsidR="0014177B">
          <w:rPr>
            <w:rFonts w:ascii="Arial" w:hAnsi="Arial" w:cs="Arial"/>
            <w:sz w:val="24"/>
          </w:rPr>
          <w:t xml:space="preserve">de </w:t>
        </w:r>
      </w:ins>
      <w:r w:rsidRPr="00323F50">
        <w:rPr>
          <w:rFonts w:ascii="Arial" w:hAnsi="Arial" w:cs="Arial"/>
          <w:sz w:val="24"/>
        </w:rPr>
        <w:t xml:space="preserve">Nota van Toelichting. Wanneer bijvoorbeeld in de procedure van het bestemmingsplan beroep volgt, heeft de uitspraak gevolgen voor het vastgestelde plan. Dit is een nieuwe fase in de procedure en wordt bij voorkeur als </w:t>
      </w:r>
      <w:proofErr w:type="spellStart"/>
      <w:r w:rsidRPr="00323F50">
        <w:rPr>
          <w:rFonts w:ascii="Arial" w:hAnsi="Arial" w:cs="Arial"/>
          <w:sz w:val="24"/>
        </w:rPr>
        <w:t>subdossier</w:t>
      </w:r>
      <w:proofErr w:type="spellEnd"/>
      <w:r w:rsidRPr="00323F50">
        <w:rPr>
          <w:rFonts w:ascii="Arial" w:hAnsi="Arial" w:cs="Arial"/>
          <w:sz w:val="24"/>
        </w:rPr>
        <w:t xml:space="preserve"> binnen het bestemmingsplan gearchiveerd. Zie paragraaf </w:t>
      </w:r>
      <w:hyperlink r:id="rId23" w:anchor="subdossier" w:history="1">
        <w:r w:rsidRPr="00323F50">
          <w:rPr>
            <w:rFonts w:ascii="Arial" w:hAnsi="Arial" w:cs="Arial"/>
            <w:color w:val="034575"/>
            <w:sz w:val="24"/>
            <w:u w:val="single"/>
          </w:rPr>
          <w:t>2.4.2</w:t>
        </w:r>
      </w:hyperlink>
      <w:r w:rsidRPr="00323F50">
        <w:rPr>
          <w:rFonts w:ascii="Arial" w:hAnsi="Arial" w:cs="Arial"/>
          <w:sz w:val="24"/>
        </w:rPr>
        <w:t>.</w:t>
      </w:r>
    </w:p>
    <w:p w14:paraId="57131C52" w14:textId="77777777" w:rsidR="00C9686F" w:rsidRPr="00323F50" w:rsidRDefault="00C9686F" w:rsidP="00323F50">
      <w:pPr>
        <w:spacing w:line="240" w:lineRule="auto"/>
        <w:rPr>
          <w:rFonts w:ascii="Arial" w:hAnsi="Arial" w:cs="Arial"/>
          <w:sz w:val="24"/>
        </w:rPr>
      </w:pPr>
    </w:p>
    <w:p w14:paraId="0D95949C" w14:textId="77777777" w:rsidR="00C9686F" w:rsidRDefault="00323F50" w:rsidP="00323F50">
      <w:pPr>
        <w:spacing w:line="240" w:lineRule="auto"/>
        <w:rPr>
          <w:ins w:id="52" w:author="Lankvelt, Anna van" w:date="2022-08-12T09:19:00Z"/>
          <w:rFonts w:ascii="Arial" w:hAnsi="Arial" w:cs="Arial"/>
          <w:sz w:val="24"/>
        </w:rPr>
      </w:pPr>
      <w:r w:rsidRPr="00323F50">
        <w:rPr>
          <w:rFonts w:ascii="Arial" w:hAnsi="Arial" w:cs="Arial"/>
          <w:sz w:val="24"/>
        </w:rPr>
        <w:t>Organisaties gebruiken meerdere systemen om informatie mee vast te leggen en te beheren. Het archiveren van digitale ruimtelijke plannen kan in een of meerdere van die informatiesystemen. Deze systemen kunnen specifiek voor archivering bedoeld zijn, of vakapplicaties in het primaire proces die bepaalde archiveringsfunctionaliteit hebben (zoals functionaliteit voor vernietiging)</w:t>
      </w:r>
      <w:del w:id="53" w:author="Lankvelt, Anna van" w:date="2022-08-12T09:19:00Z">
        <w:r w:rsidRPr="00323F50" w:rsidDel="00C9686F">
          <w:rPr>
            <w:rFonts w:ascii="Arial" w:hAnsi="Arial" w:cs="Arial"/>
            <w:sz w:val="24"/>
          </w:rPr>
          <w:delText xml:space="preserve"> </w:delText>
        </w:r>
      </w:del>
      <w:r w:rsidRPr="00323F50">
        <w:rPr>
          <w:rFonts w:ascii="Arial" w:hAnsi="Arial" w:cs="Arial"/>
          <w:sz w:val="24"/>
        </w:rPr>
        <w:t>.</w:t>
      </w:r>
    </w:p>
    <w:p w14:paraId="5839ABB3" w14:textId="77777777" w:rsidR="00C9686F" w:rsidRDefault="00323F50" w:rsidP="00323F50">
      <w:pPr>
        <w:spacing w:line="240" w:lineRule="auto"/>
        <w:rPr>
          <w:ins w:id="54" w:author="Lankvelt, Anna van" w:date="2022-08-12T09:19:00Z"/>
          <w:rFonts w:ascii="Arial" w:hAnsi="Arial" w:cs="Arial"/>
          <w:sz w:val="24"/>
        </w:rPr>
      </w:pPr>
      <w:r w:rsidRPr="00323F50">
        <w:rPr>
          <w:rFonts w:ascii="Arial" w:hAnsi="Arial" w:cs="Arial"/>
          <w:sz w:val="24"/>
        </w:rPr>
        <w:br/>
        <w:t>Een organisatie zal daarin keuzes moeten maken, omdat het gevolgen heeft voor werkprocessen en de inrichting van systemen. Systemen zullen, idealiter </w:t>
      </w:r>
      <w:hyperlink r:id="rId24" w:history="1">
        <w:r w:rsidRPr="00323F50">
          <w:rPr>
            <w:rFonts w:ascii="Arial" w:hAnsi="Arial" w:cs="Arial"/>
            <w:color w:val="034575"/>
            <w:sz w:val="24"/>
            <w:u w:val="single"/>
          </w:rPr>
          <w:t>by design</w:t>
        </w:r>
      </w:hyperlink>
      <w:r w:rsidRPr="00323F50">
        <w:rPr>
          <w:rFonts w:ascii="Arial" w:hAnsi="Arial" w:cs="Arial"/>
          <w:sz w:val="24"/>
        </w:rPr>
        <w:t>, in staat moeten zijn om informatie duurzaam toegankelijk te kunnen houden voor zolang als nodig.</w:t>
      </w:r>
    </w:p>
    <w:p w14:paraId="562B072B" w14:textId="3E72E14A" w:rsidR="00323F50" w:rsidRPr="00323F50" w:rsidRDefault="00323F50" w:rsidP="00323F50">
      <w:pPr>
        <w:spacing w:line="240" w:lineRule="auto"/>
        <w:rPr>
          <w:rFonts w:ascii="Arial" w:hAnsi="Arial" w:cs="Arial"/>
          <w:sz w:val="24"/>
        </w:rPr>
      </w:pPr>
      <w:r w:rsidRPr="00323F50">
        <w:rPr>
          <w:rFonts w:ascii="Arial" w:hAnsi="Arial" w:cs="Arial"/>
          <w:sz w:val="24"/>
        </w:rPr>
        <w:br/>
        <w:t>Kaders voor de inrichting van systemen worden gegeven vanuit wet- en regelgeving, maar ook vanuit normen en standaarden. Een overzicht hiervan is in </w:t>
      </w:r>
      <w:hyperlink r:id="rId25" w:anchor="H03" w:history="1">
        <w:r w:rsidRPr="00323F50">
          <w:rPr>
            <w:rFonts w:ascii="Arial" w:hAnsi="Arial" w:cs="Arial"/>
            <w:color w:val="034575"/>
            <w:sz w:val="24"/>
            <w:u w:val="single"/>
          </w:rPr>
          <w:t>hoofdstuk 3</w:t>
        </w:r>
      </w:hyperlink>
      <w:r w:rsidRPr="00323F50">
        <w:rPr>
          <w:rFonts w:ascii="Arial" w:hAnsi="Arial" w:cs="Arial"/>
          <w:sz w:val="24"/>
        </w:rPr>
        <w:t> te vinden.</w:t>
      </w:r>
    </w:p>
    <w:p w14:paraId="4BBED1F7" w14:textId="02D1927D"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Als duidelijk is welke informatie zich waar bevindt, is het belangrijk om te bepalen wie verantwoordelijk is voor de creatie en het beheer van informatie gerelateerd aan ruimtelijke plannen (de ‘actor’). De vastlegging hiervan kan door middel van </w:t>
      </w:r>
      <w:del w:id="55" w:author="Reijden, Wout van der" w:date="2022-08-11T16:21:00Z">
        <w:r w:rsidRPr="00323F50" w:rsidDel="00C21D9A">
          <w:rPr>
            <w:rFonts w:ascii="Arial" w:hAnsi="Arial" w:cs="Arial"/>
            <w:sz w:val="24"/>
          </w:rPr>
          <w:delText>metadata</w:delText>
        </w:r>
      </w:del>
      <w:ins w:id="56" w:author="Reijden, Wout van der" w:date="2022-08-11T16:21:00Z">
        <w:r w:rsidR="00C21D9A">
          <w:rPr>
            <w:rFonts w:ascii="Arial" w:hAnsi="Arial" w:cs="Arial"/>
            <w:sz w:val="24"/>
          </w:rPr>
          <w:t>metagegevens</w:t>
        </w:r>
      </w:ins>
      <w:r w:rsidRPr="00323F50">
        <w:rPr>
          <w:rFonts w:ascii="Arial" w:hAnsi="Arial" w:cs="Arial"/>
          <w:sz w:val="24"/>
        </w:rPr>
        <w:t>. Zeker in het geval van keteninformatisering is het belangrijk dat de betrokken organisaties hierover afspraken maken.</w:t>
      </w:r>
    </w:p>
    <w:p w14:paraId="7289C64C"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Informatie met betrekking tot identificatie van de eigenaar en maker van het ruimtelijk plan wordt </w:t>
      </w:r>
      <w:r w:rsidRPr="00323F50">
        <w:rPr>
          <w:rFonts w:ascii="Arial" w:hAnsi="Arial" w:cs="Arial"/>
          <w:i/>
          <w:iCs/>
          <w:sz w:val="24"/>
        </w:rPr>
        <w:t>eenmalig</w:t>
      </w:r>
      <w:r w:rsidRPr="00323F50">
        <w:rPr>
          <w:rFonts w:ascii="Arial" w:hAnsi="Arial" w:cs="Arial"/>
          <w:sz w:val="24"/>
        </w:rPr>
        <w:t> in het gebruikte archiefsysteem van de organisatie vastgelegd. In het kader van ruimtelijke plannen is onderstaande informatie naar verwachting reeds vastgelegd en kan als eventuele controle gebruikt worden.</w:t>
      </w:r>
    </w:p>
    <w:p w14:paraId="2A893C16" w14:textId="6FBC7FD5"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De volgende </w:t>
      </w:r>
      <w:del w:id="57" w:author="Reijden, Wout van der" w:date="2022-08-11T16:21:00Z">
        <w:r w:rsidRPr="00323F50" w:rsidDel="00C21D9A">
          <w:rPr>
            <w:rFonts w:ascii="Arial" w:hAnsi="Arial" w:cs="Arial"/>
            <w:sz w:val="24"/>
          </w:rPr>
          <w:delText>metadata</w:delText>
        </w:r>
      </w:del>
      <w:ins w:id="58" w:author="Reijden, Wout van der" w:date="2022-08-11T16:21:00Z">
        <w:r w:rsidR="00C21D9A">
          <w:rPr>
            <w:rFonts w:ascii="Arial" w:hAnsi="Arial" w:cs="Arial"/>
            <w:sz w:val="24"/>
          </w:rPr>
          <w:t>metagegevens</w:t>
        </w:r>
      </w:ins>
      <w:r w:rsidRPr="00323F50">
        <w:rPr>
          <w:rFonts w:ascii="Arial" w:hAnsi="Arial" w:cs="Arial"/>
          <w:sz w:val="24"/>
        </w:rPr>
        <w:t xml:space="preserve"> </w:t>
      </w:r>
      <w:ins w:id="59" w:author="Reijden, Wout van der" w:date="2022-08-11T16:24:00Z">
        <w:r w:rsidR="00C21D9A">
          <w:rPr>
            <w:rFonts w:ascii="Arial" w:hAnsi="Arial" w:cs="Arial"/>
            <w:sz w:val="24"/>
          </w:rPr>
          <w:t>zijn</w:t>
        </w:r>
      </w:ins>
      <w:del w:id="60" w:author="Reijden, Wout van der" w:date="2022-08-11T16:24:00Z">
        <w:r w:rsidRPr="00323F50" w:rsidDel="00C21D9A">
          <w:rPr>
            <w:rFonts w:ascii="Arial" w:hAnsi="Arial" w:cs="Arial"/>
            <w:sz w:val="24"/>
          </w:rPr>
          <w:delText>is</w:delText>
        </w:r>
      </w:del>
      <w:r w:rsidRPr="00323F50">
        <w:rPr>
          <w:rFonts w:ascii="Arial" w:hAnsi="Arial" w:cs="Arial"/>
          <w:sz w:val="24"/>
        </w:rPr>
        <w:t xml:space="preserve"> of word</w:t>
      </w:r>
      <w:ins w:id="61" w:author="Reijden, Wout van der" w:date="2022-08-11T16:24:00Z">
        <w:r w:rsidR="00C21D9A">
          <w:rPr>
            <w:rFonts w:ascii="Arial" w:hAnsi="Arial" w:cs="Arial"/>
            <w:sz w:val="24"/>
          </w:rPr>
          <w:t>en</w:t>
        </w:r>
      </w:ins>
      <w:del w:id="62" w:author="Reijden, Wout van der" w:date="2022-08-11T16:24:00Z">
        <w:r w:rsidRPr="00323F50" w:rsidDel="00C21D9A">
          <w:rPr>
            <w:rFonts w:ascii="Arial" w:hAnsi="Arial" w:cs="Arial"/>
            <w:sz w:val="24"/>
          </w:rPr>
          <w:delText>t</w:delText>
        </w:r>
      </w:del>
      <w:r w:rsidRPr="00323F50">
        <w:rPr>
          <w:rFonts w:ascii="Arial" w:hAnsi="Arial" w:cs="Arial"/>
          <w:sz w:val="24"/>
        </w:rPr>
        <w:t xml:space="preserve"> verzameld:</w:t>
      </w:r>
    </w:p>
    <w:p w14:paraId="6DD2CFD0" w14:textId="77777777" w:rsidR="00323F50" w:rsidRPr="00323F50" w:rsidRDefault="00323F50" w:rsidP="00323F50">
      <w:pPr>
        <w:numPr>
          <w:ilvl w:val="0"/>
          <w:numId w:val="4"/>
        </w:numPr>
        <w:spacing w:before="60" w:after="120" w:line="240" w:lineRule="auto"/>
        <w:rPr>
          <w:rFonts w:ascii="Arial" w:hAnsi="Arial" w:cs="Arial"/>
          <w:sz w:val="24"/>
        </w:rPr>
      </w:pPr>
      <w:r w:rsidRPr="00323F50">
        <w:rPr>
          <w:rFonts w:ascii="Arial" w:hAnsi="Arial" w:cs="Arial"/>
          <w:i/>
          <w:iCs/>
          <w:sz w:val="24"/>
        </w:rPr>
        <w:t>Zorgdrager</w:t>
      </w:r>
      <w:r w:rsidRPr="00323F50">
        <w:rPr>
          <w:rFonts w:ascii="Arial" w:hAnsi="Arial" w:cs="Arial"/>
          <w:sz w:val="24"/>
        </w:rPr>
        <w:br/>
        <w:t xml:space="preserve">Het bestuursorgaan dat conform de Archiefwet de verantwoordelijkheid heeft voor het archiveren van het ruimtelijk plan wordt aangeduid als de zorgdrager. Dit bestuursorgaan is conform de </w:t>
      </w:r>
      <w:proofErr w:type="spellStart"/>
      <w:r w:rsidRPr="00323F50">
        <w:rPr>
          <w:rFonts w:ascii="Arial" w:hAnsi="Arial" w:cs="Arial"/>
          <w:sz w:val="24"/>
        </w:rPr>
        <w:t>Wro</w:t>
      </w:r>
      <w:proofErr w:type="spellEnd"/>
      <w:r w:rsidRPr="00323F50">
        <w:rPr>
          <w:rFonts w:ascii="Arial" w:hAnsi="Arial" w:cs="Arial"/>
          <w:sz w:val="24"/>
        </w:rPr>
        <w:t xml:space="preserve"> de bronhouder van het ruimtelijk plan.</w:t>
      </w:r>
      <w:r w:rsidRPr="00323F50">
        <w:rPr>
          <w:rFonts w:ascii="Arial" w:hAnsi="Arial" w:cs="Arial"/>
          <w:sz w:val="24"/>
        </w:rPr>
        <w:br/>
        <w:t>Bij de verschillende bestuursorganen zijn hiervoor aangewezen:</w:t>
      </w:r>
    </w:p>
    <w:p w14:paraId="4B7B44C4" w14:textId="77777777" w:rsidR="00323F50" w:rsidRPr="00323F50" w:rsidRDefault="00323F50" w:rsidP="00323F50">
      <w:pPr>
        <w:numPr>
          <w:ilvl w:val="1"/>
          <w:numId w:val="4"/>
        </w:numPr>
        <w:spacing w:before="60" w:after="120" w:line="240" w:lineRule="auto"/>
        <w:rPr>
          <w:rFonts w:ascii="Arial" w:hAnsi="Arial" w:cs="Arial"/>
          <w:sz w:val="24"/>
        </w:rPr>
      </w:pPr>
      <w:r w:rsidRPr="00323F50">
        <w:rPr>
          <w:rFonts w:ascii="Arial" w:hAnsi="Arial" w:cs="Arial"/>
          <w:sz w:val="24"/>
        </w:rPr>
        <w:t>Gemeente: College van Burgemeester en Wethouders;</w:t>
      </w:r>
    </w:p>
    <w:p w14:paraId="5309E3C0" w14:textId="14F9DAC6" w:rsidR="00323F50" w:rsidRDefault="00323F50" w:rsidP="00323F50">
      <w:pPr>
        <w:numPr>
          <w:ilvl w:val="1"/>
          <w:numId w:val="4"/>
        </w:numPr>
        <w:spacing w:before="60" w:after="120" w:line="240" w:lineRule="auto"/>
        <w:rPr>
          <w:ins w:id="63" w:author="Lankvelt, Anna van" w:date="2022-08-12T09:20:00Z"/>
          <w:rFonts w:ascii="Arial" w:hAnsi="Arial" w:cs="Arial"/>
          <w:sz w:val="24"/>
        </w:rPr>
      </w:pPr>
      <w:r w:rsidRPr="00323F50">
        <w:rPr>
          <w:rFonts w:ascii="Arial" w:hAnsi="Arial" w:cs="Arial"/>
          <w:sz w:val="24"/>
        </w:rPr>
        <w:t>Provincie: Gedeputeerde Staten of Provinciale Staten;</w:t>
      </w:r>
    </w:p>
    <w:p w14:paraId="504A96CD" w14:textId="58880B24" w:rsidR="00C9686F" w:rsidRPr="00323F50" w:rsidRDefault="00C9686F" w:rsidP="00323F50">
      <w:pPr>
        <w:numPr>
          <w:ilvl w:val="1"/>
          <w:numId w:val="4"/>
        </w:numPr>
        <w:spacing w:before="60" w:after="120" w:line="240" w:lineRule="auto"/>
        <w:rPr>
          <w:rFonts w:ascii="Arial" w:hAnsi="Arial" w:cs="Arial"/>
          <w:sz w:val="24"/>
        </w:rPr>
      </w:pPr>
      <w:moveToRangeStart w:id="64" w:author="Lankvelt, Anna van" w:date="2022-08-12T09:20:00Z" w:name="move111188436"/>
      <w:moveTo w:id="65" w:author="Lankvelt, Anna van" w:date="2022-08-12T09:20:00Z">
        <w:r w:rsidRPr="00323F50">
          <w:rPr>
            <w:rFonts w:ascii="Arial" w:hAnsi="Arial" w:cs="Arial"/>
            <w:sz w:val="24"/>
          </w:rPr>
          <w:t>Rijk: Betrokken Minister(‘s)</w:t>
        </w:r>
      </w:moveTo>
      <w:moveToRangeEnd w:id="64"/>
    </w:p>
    <w:p w14:paraId="3D7320B4"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Toelichting gemeente: Conform artikel 3.1 van de Wet ruimtelijke ordening stelt de gemeenteraad een ruimtelijk plan vast. Vanuit de Archiefwet is echter het college aangewezen als zorgdrager. Verantwoordelijke voor het archiveren is daardoor niet verantwoordelijke voor het vaststellen.</w:t>
      </w:r>
    </w:p>
    <w:p w14:paraId="04BA7F12" w14:textId="2174B2B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Toelichting provincie: Afhankelijk van het type ruimtelijk plan/ zaaktype is Gedeputeerde Staten, dan wel Provinciale Staten aangewezen als zorgdrager van het ruimtelijk plan.</w:t>
      </w:r>
      <w:del w:id="66" w:author="Lankvelt, Anna van" w:date="2022-08-12T09:20:00Z">
        <w:r w:rsidRPr="00323F50" w:rsidDel="00C9686F">
          <w:rPr>
            <w:rFonts w:ascii="Arial" w:hAnsi="Arial" w:cs="Arial"/>
            <w:sz w:val="24"/>
          </w:rPr>
          <w:br/>
        </w:r>
      </w:del>
      <w:moveFromRangeStart w:id="67" w:author="Lankvelt, Anna van" w:date="2022-08-12T09:20:00Z" w:name="move111188436"/>
      <w:moveFrom w:id="68" w:author="Lankvelt, Anna van" w:date="2022-08-12T09:20:00Z">
        <w:r w:rsidRPr="00323F50" w:rsidDel="00C9686F">
          <w:rPr>
            <w:rFonts w:ascii="Arial" w:hAnsi="Arial" w:cs="Arial"/>
            <w:sz w:val="24"/>
          </w:rPr>
          <w:t>Rijk: Betrokken Minister(‘s)</w:t>
        </w:r>
      </w:moveFrom>
      <w:moveFromRangeEnd w:id="67"/>
    </w:p>
    <w:p w14:paraId="01A99BAD" w14:textId="762047A8" w:rsidR="00323F50" w:rsidRDefault="00323F50" w:rsidP="00323F50">
      <w:pPr>
        <w:spacing w:line="240" w:lineRule="auto"/>
        <w:rPr>
          <w:ins w:id="69" w:author="Lankvelt, Anna van" w:date="2022-08-12T09:21:00Z"/>
          <w:rFonts w:ascii="Arial" w:hAnsi="Arial" w:cs="Arial"/>
          <w:sz w:val="24"/>
        </w:rPr>
      </w:pPr>
      <w:r w:rsidRPr="00323F50">
        <w:rPr>
          <w:rFonts w:ascii="Arial" w:hAnsi="Arial" w:cs="Arial"/>
          <w:sz w:val="24"/>
        </w:rPr>
        <w:t>Voor het vastleggen van en verwijzen naar institutionele informatie over bestuursorganen kan gebruik gemaakt worden van het </w:t>
      </w:r>
      <w:hyperlink r:id="rId26" w:history="1">
        <w:r w:rsidRPr="00323F50">
          <w:rPr>
            <w:rFonts w:ascii="Arial" w:hAnsi="Arial" w:cs="Arial"/>
            <w:color w:val="034575"/>
            <w:sz w:val="24"/>
            <w:u w:val="single"/>
          </w:rPr>
          <w:t>Actorenregister</w:t>
        </w:r>
      </w:hyperlink>
      <w:r w:rsidRPr="00323F50">
        <w:rPr>
          <w:rFonts w:ascii="Arial" w:hAnsi="Arial" w:cs="Arial"/>
          <w:sz w:val="24"/>
        </w:rPr>
        <w:t xml:space="preserve"> van het Nationaal Archief. Op deze manier is een verwijzing in de </w:t>
      </w:r>
      <w:del w:id="70" w:author="Reijden, Wout van der" w:date="2022-08-11T16:21:00Z">
        <w:r w:rsidRPr="00323F50" w:rsidDel="00C21D9A">
          <w:rPr>
            <w:rFonts w:ascii="Arial" w:hAnsi="Arial" w:cs="Arial"/>
            <w:sz w:val="24"/>
          </w:rPr>
          <w:delText>metadata</w:delText>
        </w:r>
      </w:del>
      <w:ins w:id="71" w:author="Reijden, Wout van der" w:date="2022-08-11T16:21:00Z">
        <w:r w:rsidR="00C21D9A">
          <w:rPr>
            <w:rFonts w:ascii="Arial" w:hAnsi="Arial" w:cs="Arial"/>
            <w:sz w:val="24"/>
          </w:rPr>
          <w:t>metagegevens</w:t>
        </w:r>
      </w:ins>
      <w:r w:rsidRPr="00323F50">
        <w:rPr>
          <w:rFonts w:ascii="Arial" w:hAnsi="Arial" w:cs="Arial"/>
          <w:sz w:val="24"/>
        </w:rPr>
        <w:t xml:space="preserve"> voldoende en kan worden voorkomen dat deze informatie redundant bij de informatie zelf wordt opgeslagen.</w:t>
      </w:r>
    </w:p>
    <w:p w14:paraId="4F69E13B" w14:textId="77777777" w:rsidR="00C9686F" w:rsidRPr="00323F50" w:rsidRDefault="00C9686F" w:rsidP="00323F50">
      <w:pPr>
        <w:spacing w:line="240" w:lineRule="auto"/>
        <w:rPr>
          <w:rFonts w:ascii="Arial" w:hAnsi="Arial" w:cs="Arial"/>
          <w:sz w:val="24"/>
        </w:rPr>
      </w:pPr>
    </w:p>
    <w:p w14:paraId="62C5EFEC" w14:textId="221DC686" w:rsidR="00323F50" w:rsidRDefault="00323F50" w:rsidP="00323F50">
      <w:pPr>
        <w:numPr>
          <w:ilvl w:val="0"/>
          <w:numId w:val="5"/>
        </w:numPr>
        <w:spacing w:line="240" w:lineRule="auto"/>
        <w:rPr>
          <w:ins w:id="72" w:author="Lankvelt, Anna van" w:date="2022-08-12T09:21:00Z"/>
          <w:rFonts w:ascii="Arial" w:hAnsi="Arial" w:cs="Arial"/>
          <w:sz w:val="24"/>
        </w:rPr>
      </w:pPr>
      <w:r w:rsidRPr="00323F50">
        <w:rPr>
          <w:rFonts w:ascii="Arial" w:hAnsi="Arial" w:cs="Arial"/>
          <w:i/>
          <w:iCs/>
          <w:sz w:val="24"/>
        </w:rPr>
        <w:t>Beheerder</w:t>
      </w:r>
      <w:r w:rsidRPr="00323F50">
        <w:rPr>
          <w:rFonts w:ascii="Arial" w:hAnsi="Arial" w:cs="Arial"/>
          <w:sz w:val="24"/>
        </w:rPr>
        <w:br/>
        <w:t>De beheerder van het ruimtelijk plan wordt door het bestuur van de eigen organisatie aangewezen. De beheerder legt bijvoorbeeld beheeractiviteiten vast en deelt de activiteit in naar type plan en naar fase(n) van dat plan, zie stap 2 in paragraaf </w:t>
      </w:r>
      <w:hyperlink r:id="rId27" w:anchor="stap-2-zaaktypen-per-procedure" w:history="1">
        <w:r w:rsidRPr="00323F50">
          <w:rPr>
            <w:rFonts w:ascii="Arial" w:hAnsi="Arial" w:cs="Arial"/>
            <w:color w:val="034575"/>
            <w:sz w:val="24"/>
            <w:u w:val="single"/>
          </w:rPr>
          <w:t>2.3.</w:t>
        </w:r>
      </w:hyperlink>
      <w:r w:rsidRPr="00323F50">
        <w:rPr>
          <w:rFonts w:ascii="Arial" w:hAnsi="Arial" w:cs="Arial"/>
          <w:sz w:val="24"/>
        </w:rPr>
        <w:t> Bijvoorbeeld: algemeen directeur bij een provincie of gemeente secretaris.</w:t>
      </w:r>
    </w:p>
    <w:p w14:paraId="6B55D566" w14:textId="77777777" w:rsidR="00C9686F" w:rsidRPr="00323F50" w:rsidRDefault="00C9686F" w:rsidP="0073717E">
      <w:pPr>
        <w:spacing w:line="240" w:lineRule="auto"/>
        <w:ind w:left="720"/>
        <w:rPr>
          <w:rFonts w:ascii="Arial" w:hAnsi="Arial" w:cs="Arial"/>
          <w:sz w:val="24"/>
        </w:rPr>
      </w:pPr>
    </w:p>
    <w:p w14:paraId="5E9213CA" w14:textId="77777777" w:rsidR="00323F50" w:rsidRPr="00323F50" w:rsidRDefault="00323F50" w:rsidP="00323F50">
      <w:pPr>
        <w:numPr>
          <w:ilvl w:val="0"/>
          <w:numId w:val="5"/>
        </w:numPr>
        <w:spacing w:after="240" w:line="240" w:lineRule="auto"/>
        <w:rPr>
          <w:rFonts w:ascii="Arial" w:hAnsi="Arial" w:cs="Arial"/>
          <w:sz w:val="24"/>
        </w:rPr>
      </w:pPr>
      <w:r w:rsidRPr="00323F50">
        <w:rPr>
          <w:rFonts w:ascii="Arial" w:hAnsi="Arial" w:cs="Arial"/>
          <w:i/>
          <w:iCs/>
          <w:sz w:val="24"/>
        </w:rPr>
        <w:t>Archiefvormer</w:t>
      </w:r>
      <w:r w:rsidRPr="00323F50">
        <w:rPr>
          <w:rFonts w:ascii="Arial" w:hAnsi="Arial" w:cs="Arial"/>
          <w:sz w:val="24"/>
        </w:rPr>
        <w:br/>
        <w:t xml:space="preserve">De archiefvormer is de organisatie of het organisatieonderdeel dat het ruimtelijke plan creëert. Dit kan tegelijkertijd ook de zorgdrager zijn. In de loop der tijd kan het zorgdragerschap overgaan naar een andere organisatie. Door het vastleggen van de archiefvormer is echter wel altijd na te gaan wie de </w:t>
      </w:r>
      <w:r w:rsidRPr="00323F50">
        <w:rPr>
          <w:rFonts w:ascii="Arial" w:hAnsi="Arial" w:cs="Arial"/>
          <w:sz w:val="24"/>
        </w:rPr>
        <w:lastRenderedPageBreak/>
        <w:t>stukken oorspronkelijk creëerde of ontving en daar in eerste instantie voor verantwoordelijk was.</w:t>
      </w:r>
    </w:p>
    <w:p w14:paraId="250E16A2" w14:textId="77777777" w:rsidR="00323F50" w:rsidRPr="00323F50" w:rsidRDefault="00323F50" w:rsidP="00323F50">
      <w:pPr>
        <w:numPr>
          <w:ilvl w:val="0"/>
          <w:numId w:val="5"/>
        </w:numPr>
        <w:spacing w:after="240" w:line="240" w:lineRule="auto"/>
        <w:rPr>
          <w:rFonts w:ascii="Arial" w:hAnsi="Arial" w:cs="Arial"/>
          <w:sz w:val="24"/>
        </w:rPr>
      </w:pPr>
      <w:r w:rsidRPr="00323F50">
        <w:rPr>
          <w:rFonts w:ascii="Arial" w:hAnsi="Arial" w:cs="Arial"/>
          <w:i/>
          <w:iCs/>
          <w:sz w:val="24"/>
        </w:rPr>
        <w:t>Mandaat</w:t>
      </w:r>
      <w:r w:rsidRPr="00323F50">
        <w:rPr>
          <w:rFonts w:ascii="Arial" w:hAnsi="Arial" w:cs="Arial"/>
          <w:sz w:val="24"/>
        </w:rPr>
        <w:br/>
        <w:t>Het mandaat waaronder informatie wordt gevormd of ontvangen. In het mandaatbesluit van het betreffende organisatieonderdeel is bepaald welk ruimtelijk plan zij oplevert.</w:t>
      </w:r>
    </w:p>
    <w:p w14:paraId="28870E0F"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2.3 Stap 2: zaaktypen per procedure</w:t>
      </w:r>
    </w:p>
    <w:p w14:paraId="60331AAE" w14:textId="2553E11D"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Als duidelijk is welk organisatieonderdeel </w:t>
      </w:r>
      <w:del w:id="73" w:author="Reijden, Wout van der" w:date="2022-08-11T16:05:00Z">
        <w:r w:rsidRPr="00323F50" w:rsidDel="00D71B8E">
          <w:rPr>
            <w:rFonts w:ascii="Arial" w:hAnsi="Arial" w:cs="Arial"/>
            <w:sz w:val="24"/>
          </w:rPr>
          <w:delText>archiefbescheiden</w:delText>
        </w:r>
      </w:del>
      <w:ins w:id="74" w:author="Reijden, Wout van der" w:date="2022-08-11T16:05:00Z">
        <w:r w:rsidR="00D71B8E">
          <w:rPr>
            <w:rFonts w:ascii="Arial" w:hAnsi="Arial" w:cs="Arial"/>
            <w:sz w:val="24"/>
          </w:rPr>
          <w:t>archiefstukken</w:t>
        </w:r>
      </w:ins>
      <w:r w:rsidRPr="00323F50">
        <w:rPr>
          <w:rFonts w:ascii="Arial" w:hAnsi="Arial" w:cs="Arial"/>
          <w:sz w:val="24"/>
        </w:rPr>
        <w:t xml:space="preserve"> oplevert, wordt informatie met betrekking tot de type ruimtelijke plannen </w:t>
      </w:r>
      <w:r w:rsidRPr="00323F50">
        <w:rPr>
          <w:rFonts w:ascii="Arial" w:hAnsi="Arial" w:cs="Arial"/>
          <w:i/>
          <w:iCs/>
          <w:sz w:val="24"/>
        </w:rPr>
        <w:t>eenmalig</w:t>
      </w:r>
      <w:r w:rsidRPr="00323F50">
        <w:rPr>
          <w:rFonts w:ascii="Arial" w:hAnsi="Arial" w:cs="Arial"/>
          <w:sz w:val="24"/>
        </w:rPr>
        <w:t xml:space="preserve"> in de organisatie vastgelegd. Er kan daarbij gebruik worden gemaakt van </w:t>
      </w:r>
      <w:ins w:id="75" w:author="Lankvelt, Anna van" w:date="2022-08-12T09:03:00Z">
        <w:r w:rsidR="006A157C">
          <w:rPr>
            <w:rFonts w:ascii="Arial" w:hAnsi="Arial" w:cs="Arial"/>
            <w:sz w:val="24"/>
          </w:rPr>
          <w:t>een zaaktypecatalogus waarin zaaktypen/ zaakomschrijvingen worden vastgelegd</w:t>
        </w:r>
      </w:ins>
      <w:del w:id="76" w:author="Lankvelt, Anna van" w:date="2022-08-12T09:03:00Z">
        <w:r w:rsidRPr="00323F50" w:rsidDel="006A157C">
          <w:rPr>
            <w:rFonts w:ascii="Arial" w:hAnsi="Arial" w:cs="Arial"/>
            <w:sz w:val="24"/>
          </w:rPr>
          <w:delText>zaaktypen, of zaakomschrijvingen en deze vastleggen in de vorm van een zaaktypecatalogus</w:delText>
        </w:r>
      </w:del>
      <w:r w:rsidRPr="00323F50">
        <w:rPr>
          <w:rFonts w:ascii="Arial" w:hAnsi="Arial" w:cs="Arial"/>
          <w:sz w:val="24"/>
        </w:rPr>
        <w:t>. Dit is niet verplicht</w:t>
      </w:r>
      <w:ins w:id="77" w:author="Lankvelt, Anna van" w:date="2022-08-12T09:02:00Z">
        <w:r w:rsidR="006A157C">
          <w:rPr>
            <w:rFonts w:ascii="Arial" w:hAnsi="Arial" w:cs="Arial"/>
            <w:sz w:val="24"/>
          </w:rPr>
          <w:t xml:space="preserve">; de desbetreffende overheid moet zelf </w:t>
        </w:r>
      </w:ins>
      <w:ins w:id="78" w:author="Lankvelt, Anna van" w:date="2022-08-12T09:03:00Z">
        <w:r w:rsidR="006A157C">
          <w:rPr>
            <w:rFonts w:ascii="Arial" w:hAnsi="Arial" w:cs="Arial"/>
            <w:sz w:val="24"/>
          </w:rPr>
          <w:t>beslissen</w:t>
        </w:r>
      </w:ins>
      <w:ins w:id="79" w:author="Lankvelt, Anna van" w:date="2022-08-12T09:02:00Z">
        <w:r w:rsidR="006A157C">
          <w:rPr>
            <w:rFonts w:ascii="Arial" w:hAnsi="Arial" w:cs="Arial"/>
            <w:sz w:val="24"/>
          </w:rPr>
          <w:t xml:space="preserve"> hoe dit wordt bepaald.</w:t>
        </w:r>
      </w:ins>
      <w:del w:id="80" w:author="Lankvelt, Anna van" w:date="2022-08-12T09:02:00Z">
        <w:r w:rsidRPr="00323F50" w:rsidDel="006A157C">
          <w:rPr>
            <w:rFonts w:ascii="Arial" w:hAnsi="Arial" w:cs="Arial"/>
            <w:sz w:val="24"/>
          </w:rPr>
          <w:delText xml:space="preserve"> en aan de betreffende overheid, dat organisatieonderdeel te bepalen.</w:delText>
        </w:r>
      </w:del>
    </w:p>
    <w:p w14:paraId="23937F1F" w14:textId="13F67EA5" w:rsidR="00323F50" w:rsidRDefault="00323F50" w:rsidP="00323F50">
      <w:pPr>
        <w:spacing w:line="240" w:lineRule="auto"/>
        <w:rPr>
          <w:ins w:id="81" w:author="Lankvelt, Anna van" w:date="2022-08-12T09:03:00Z"/>
          <w:rFonts w:ascii="Arial" w:hAnsi="Arial" w:cs="Arial"/>
          <w:color w:val="034575"/>
          <w:sz w:val="24"/>
          <w:u w:val="single"/>
        </w:rPr>
      </w:pPr>
      <w:r w:rsidRPr="00323F50">
        <w:rPr>
          <w:rFonts w:ascii="Arial" w:hAnsi="Arial" w:cs="Arial"/>
          <w:sz w:val="24"/>
        </w:rPr>
        <w:t>De VNG heeft een GEMMA zaaktypecatalogus (ZTC) ontwikkeld voor het ontwerpen, beheren en uitwisselen van zaaktypen. De laatste versie is beschikbaar via het overzicht op </w:t>
      </w:r>
      <w:hyperlink r:id="rId28" w:history="1">
        <w:r w:rsidRPr="00323F50">
          <w:rPr>
            <w:rFonts w:ascii="Arial" w:hAnsi="Arial" w:cs="Arial"/>
            <w:color w:val="034575"/>
            <w:sz w:val="24"/>
            <w:u w:val="single"/>
          </w:rPr>
          <w:t>GEMMA online</w:t>
        </w:r>
      </w:hyperlink>
      <w:ins w:id="82" w:author="Lankvelt, Anna van" w:date="2022-08-12T09:03:00Z">
        <w:r w:rsidR="006A157C">
          <w:rPr>
            <w:rFonts w:ascii="Arial" w:hAnsi="Arial" w:cs="Arial"/>
            <w:color w:val="034575"/>
            <w:sz w:val="24"/>
            <w:u w:val="single"/>
          </w:rPr>
          <w:t>.</w:t>
        </w:r>
      </w:ins>
    </w:p>
    <w:p w14:paraId="726529D3" w14:textId="77777777" w:rsidR="006A157C" w:rsidRPr="00323F50" w:rsidRDefault="006A157C" w:rsidP="00323F50">
      <w:pPr>
        <w:spacing w:line="240" w:lineRule="auto"/>
        <w:rPr>
          <w:rFonts w:ascii="Arial" w:hAnsi="Arial" w:cs="Arial"/>
          <w:sz w:val="24"/>
        </w:rPr>
      </w:pPr>
    </w:p>
    <w:p w14:paraId="6C80900A" w14:textId="16830A83" w:rsidR="00323F50" w:rsidRPr="00323F50" w:rsidRDefault="00323F50" w:rsidP="00323F50">
      <w:pPr>
        <w:spacing w:line="240" w:lineRule="auto"/>
        <w:rPr>
          <w:rFonts w:ascii="Arial" w:hAnsi="Arial" w:cs="Arial"/>
          <w:sz w:val="24"/>
        </w:rPr>
      </w:pPr>
      <w:r w:rsidRPr="00323F50">
        <w:rPr>
          <w:rFonts w:ascii="Arial" w:hAnsi="Arial" w:cs="Arial"/>
          <w:sz w:val="24"/>
        </w:rPr>
        <w:t xml:space="preserve">Welke ruimtelijke plannen conform </w:t>
      </w:r>
      <w:proofErr w:type="spellStart"/>
      <w:r w:rsidRPr="00323F50">
        <w:rPr>
          <w:rFonts w:ascii="Arial" w:hAnsi="Arial" w:cs="Arial"/>
          <w:sz w:val="24"/>
        </w:rPr>
        <w:t>Wro</w:t>
      </w:r>
      <w:proofErr w:type="spellEnd"/>
      <w:r w:rsidRPr="00323F50">
        <w:rPr>
          <w:rFonts w:ascii="Arial" w:hAnsi="Arial" w:cs="Arial"/>
          <w:sz w:val="24"/>
        </w:rPr>
        <w:t xml:space="preserve"> en </w:t>
      </w:r>
      <w:proofErr w:type="spellStart"/>
      <w:r w:rsidRPr="00323F50">
        <w:rPr>
          <w:rFonts w:ascii="Arial" w:hAnsi="Arial" w:cs="Arial"/>
          <w:sz w:val="24"/>
        </w:rPr>
        <w:t>Wabo</w:t>
      </w:r>
      <w:proofErr w:type="spellEnd"/>
      <w:r w:rsidRPr="00323F50">
        <w:rPr>
          <w:rFonts w:ascii="Arial" w:hAnsi="Arial" w:cs="Arial"/>
          <w:sz w:val="24"/>
        </w:rPr>
        <w:t xml:space="preserve"> (daarmee zaaktypen) per bestuursorgaan worden vastgelegd, is in paragraaf </w:t>
      </w:r>
      <w:hyperlink r:id="rId29" w:anchor="stap-1-inzicht-in-organisatie-van-informatie" w:history="1">
        <w:r w:rsidRPr="00323F50">
          <w:rPr>
            <w:rFonts w:ascii="Arial" w:hAnsi="Arial" w:cs="Arial"/>
            <w:color w:val="034575"/>
            <w:sz w:val="24"/>
            <w:u w:val="single"/>
          </w:rPr>
          <w:t>2.2</w:t>
        </w:r>
      </w:hyperlink>
      <w:r w:rsidRPr="00323F50">
        <w:rPr>
          <w:rFonts w:ascii="Arial" w:hAnsi="Arial" w:cs="Arial"/>
          <w:sz w:val="24"/>
        </w:rPr>
        <w:t xml:space="preserve"> aangegeven. Er moet daarnaast onder andere gebruik worden gemaakt worden van RO Standaarden en de </w:t>
      </w:r>
      <w:del w:id="83" w:author="Reijden, Wout van der" w:date="2022-08-11T16:21:00Z">
        <w:r w:rsidRPr="00323F50" w:rsidDel="00C21D9A">
          <w:rPr>
            <w:rFonts w:ascii="Arial" w:hAnsi="Arial" w:cs="Arial"/>
            <w:sz w:val="24"/>
          </w:rPr>
          <w:delText>metadata</w:delText>
        </w:r>
      </w:del>
      <w:ins w:id="84" w:author="Reijden, Wout van der" w:date="2022-08-11T16:21:00Z">
        <w:r w:rsidR="00C21D9A">
          <w:rPr>
            <w:rFonts w:ascii="Arial" w:hAnsi="Arial" w:cs="Arial"/>
            <w:sz w:val="24"/>
          </w:rPr>
          <w:t>metagegevens</w:t>
        </w:r>
      </w:ins>
      <w:del w:id="85" w:author="Reijden, Wout van der" w:date="2022-08-15T08:26:00Z">
        <w:r w:rsidRPr="00323F50" w:rsidDel="0073717E">
          <w:rPr>
            <w:rFonts w:ascii="Arial" w:hAnsi="Arial" w:cs="Arial"/>
            <w:sz w:val="24"/>
          </w:rPr>
          <w:delText xml:space="preserve"> </w:delText>
        </w:r>
      </w:del>
      <w:r w:rsidRPr="00323F50">
        <w:rPr>
          <w:rFonts w:ascii="Arial" w:hAnsi="Arial" w:cs="Arial"/>
          <w:sz w:val="24"/>
        </w:rPr>
        <w:t xml:space="preserve">standaarden </w:t>
      </w:r>
      <w:del w:id="86" w:author="Reijden, Wout van der" w:date="2022-08-15T08:27:00Z">
        <w:r w:rsidRPr="00323F50" w:rsidDel="0073717E">
          <w:rPr>
            <w:rFonts w:ascii="Arial" w:hAnsi="Arial" w:cs="Arial"/>
            <w:sz w:val="24"/>
          </w:rPr>
          <w:delText>uit het toepassingsprofiel</w:delText>
        </w:r>
      </w:del>
      <w:ins w:id="87" w:author="Lankvelt, Anna van" w:date="2022-08-12T09:23:00Z">
        <w:del w:id="88" w:author="Reijden, Wout van der" w:date="2022-08-15T08:27:00Z">
          <w:r w:rsidR="00C9686F" w:rsidDel="0073717E">
            <w:rPr>
              <w:rFonts w:ascii="Arial" w:hAnsi="Arial" w:cs="Arial"/>
              <w:sz w:val="24"/>
            </w:rPr>
            <w:delText>/ MDTO</w:delText>
          </w:r>
        </w:del>
      </w:ins>
      <w:del w:id="89" w:author="Reijden, Wout van der" w:date="2022-08-15T08:27:00Z">
        <w:r w:rsidRPr="00323F50" w:rsidDel="0073717E">
          <w:rPr>
            <w:rFonts w:ascii="Arial" w:hAnsi="Arial" w:cs="Arial"/>
            <w:sz w:val="24"/>
          </w:rPr>
          <w:delText xml:space="preserve"> </w:delText>
        </w:r>
      </w:del>
      <w:r w:rsidRPr="00323F50">
        <w:rPr>
          <w:rFonts w:ascii="Arial" w:hAnsi="Arial" w:cs="Arial"/>
          <w:sz w:val="24"/>
        </w:rPr>
        <w:t>(paragraaf </w:t>
      </w:r>
      <w:hyperlink r:id="rId30" w:anchor="normen-en-standaarden" w:history="1">
        <w:r w:rsidRPr="00323F50">
          <w:rPr>
            <w:rFonts w:ascii="Arial" w:hAnsi="Arial" w:cs="Arial"/>
            <w:color w:val="034575"/>
            <w:sz w:val="24"/>
            <w:u w:val="single"/>
          </w:rPr>
          <w:t>3.2</w:t>
        </w:r>
      </w:hyperlink>
      <w:r w:rsidRPr="00323F50">
        <w:rPr>
          <w:rFonts w:ascii="Arial" w:hAnsi="Arial" w:cs="Arial"/>
          <w:sz w:val="24"/>
        </w:rPr>
        <w:t>).</w:t>
      </w:r>
    </w:p>
    <w:p w14:paraId="1B22D04A" w14:textId="13C2D566" w:rsidR="00323F50" w:rsidRPr="00323F50" w:rsidRDefault="00323F50" w:rsidP="00323F50">
      <w:pPr>
        <w:spacing w:line="240" w:lineRule="auto"/>
        <w:rPr>
          <w:rFonts w:ascii="Arial" w:hAnsi="Arial" w:cs="Arial"/>
          <w:sz w:val="24"/>
        </w:rPr>
      </w:pPr>
      <w:r w:rsidRPr="00323F50">
        <w:rPr>
          <w:rFonts w:ascii="Arial" w:hAnsi="Arial" w:cs="Arial"/>
          <w:sz w:val="24"/>
        </w:rPr>
        <w:t>Het bepalen van het type ruimtelijk plan geeft tevens inzicht in de fasen en onderdelen: welke activiteiten vinden er plaats tijdens de procedure van het ruimtelijk plan</w:t>
      </w:r>
      <w:del w:id="90" w:author="Lankvelt, Anna van" w:date="2022-08-12T09:04:00Z">
        <w:r w:rsidRPr="00323F50" w:rsidDel="006A157C">
          <w:rPr>
            <w:rFonts w:ascii="Arial" w:hAnsi="Arial" w:cs="Arial"/>
            <w:sz w:val="24"/>
          </w:rPr>
          <w:delText>. Er wordt daarbij inzicht gegeven in de procedure van het ruimtelijk plan; wanneer is een fase klaar</w:delText>
        </w:r>
      </w:del>
      <w:r w:rsidRPr="00323F50">
        <w:rPr>
          <w:rFonts w:ascii="Arial" w:hAnsi="Arial" w:cs="Arial"/>
          <w:sz w:val="24"/>
        </w:rPr>
        <w:t xml:space="preserve"> en welke informatie is </w:t>
      </w:r>
      <w:proofErr w:type="spellStart"/>
      <w:r w:rsidRPr="00323F50">
        <w:rPr>
          <w:rFonts w:ascii="Arial" w:hAnsi="Arial" w:cs="Arial"/>
          <w:sz w:val="24"/>
        </w:rPr>
        <w:t>archiefplichti</w:t>
      </w:r>
      <w:del w:id="91" w:author="Lankvelt, Anna van" w:date="2022-08-12T09:04:00Z">
        <w:r w:rsidRPr="00323F50" w:rsidDel="006A157C">
          <w:rPr>
            <w:rFonts w:ascii="Arial" w:hAnsi="Arial" w:cs="Arial"/>
            <w:sz w:val="24"/>
          </w:rPr>
          <w:delText>n</w:delText>
        </w:r>
      </w:del>
      <w:r w:rsidRPr="00323F50">
        <w:rPr>
          <w:rFonts w:ascii="Arial" w:hAnsi="Arial" w:cs="Arial"/>
          <w:sz w:val="24"/>
        </w:rPr>
        <w:t>g</w:t>
      </w:r>
      <w:proofErr w:type="spellEnd"/>
      <w:r w:rsidRPr="00323F50">
        <w:rPr>
          <w:rFonts w:ascii="Arial" w:hAnsi="Arial" w:cs="Arial"/>
          <w:sz w:val="24"/>
        </w:rPr>
        <w:t>. De selectielijst (paragraaf </w:t>
      </w:r>
      <w:hyperlink r:id="rId31" w:anchor="bewaartermijnen" w:history="1">
        <w:r w:rsidRPr="00323F50">
          <w:rPr>
            <w:rFonts w:ascii="Arial" w:hAnsi="Arial" w:cs="Arial"/>
            <w:color w:val="034575"/>
            <w:sz w:val="24"/>
            <w:u w:val="single"/>
          </w:rPr>
          <w:t>4.2</w:t>
        </w:r>
      </w:hyperlink>
      <w:r w:rsidRPr="00323F50">
        <w:rPr>
          <w:rFonts w:ascii="Arial" w:hAnsi="Arial" w:cs="Arial"/>
          <w:sz w:val="24"/>
        </w:rPr>
        <w:t xml:space="preserve">) geeft inzicht in de bewaartermijn van het betreffende ruimtelijk plan. Een selectielijst geeft aan hoe lang de verschillende </w:t>
      </w:r>
      <w:del w:id="92" w:author="Reijden, Wout van der" w:date="2022-08-11T16:05:00Z">
        <w:r w:rsidRPr="00323F50" w:rsidDel="00D71B8E">
          <w:rPr>
            <w:rFonts w:ascii="Arial" w:hAnsi="Arial" w:cs="Arial"/>
            <w:sz w:val="24"/>
          </w:rPr>
          <w:delText>archiefbescheiden</w:delText>
        </w:r>
      </w:del>
      <w:ins w:id="93" w:author="Reijden, Wout van der" w:date="2022-08-11T16:05:00Z">
        <w:r w:rsidR="00D71B8E">
          <w:rPr>
            <w:rFonts w:ascii="Arial" w:hAnsi="Arial" w:cs="Arial"/>
            <w:sz w:val="24"/>
          </w:rPr>
          <w:t>archiefstukken</w:t>
        </w:r>
      </w:ins>
      <w:r w:rsidRPr="00323F50">
        <w:rPr>
          <w:rFonts w:ascii="Arial" w:hAnsi="Arial" w:cs="Arial"/>
          <w:sz w:val="24"/>
        </w:rPr>
        <w:t xml:space="preserve"> bewaard </w:t>
      </w:r>
      <w:del w:id="94" w:author="Lankvelt, Anna van" w:date="2022-08-12T09:04:00Z">
        <w:r w:rsidRPr="00323F50" w:rsidDel="006A157C">
          <w:rPr>
            <w:rFonts w:ascii="Arial" w:hAnsi="Arial" w:cs="Arial"/>
            <w:sz w:val="24"/>
          </w:rPr>
          <w:delText>moeten of mogen</w:delText>
        </w:r>
      </w:del>
      <w:ins w:id="95" w:author="Lankvelt, Anna van" w:date="2022-08-12T09:04:00Z">
        <w:r w:rsidR="006A157C">
          <w:rPr>
            <w:rFonts w:ascii="Arial" w:hAnsi="Arial" w:cs="Arial"/>
            <w:sz w:val="24"/>
          </w:rPr>
          <w:t>moe</w:t>
        </w:r>
      </w:ins>
      <w:ins w:id="96" w:author="Lankvelt, Anna van" w:date="2022-08-12T09:05:00Z">
        <w:r w:rsidR="006A157C">
          <w:rPr>
            <w:rFonts w:ascii="Arial" w:hAnsi="Arial" w:cs="Arial"/>
            <w:sz w:val="24"/>
          </w:rPr>
          <w:t>ten</w:t>
        </w:r>
      </w:ins>
      <w:r w:rsidRPr="00323F50">
        <w:rPr>
          <w:rFonts w:ascii="Arial" w:hAnsi="Arial" w:cs="Arial"/>
          <w:sz w:val="24"/>
        </w:rPr>
        <w:t xml:space="preserve"> worden.</w:t>
      </w:r>
      <w:del w:id="97" w:author="Reijden, Wout van der" w:date="2022-08-11T16:09:00Z">
        <w:r w:rsidRPr="00323F50" w:rsidDel="00D71B8E">
          <w:rPr>
            <w:rFonts w:ascii="Arial" w:hAnsi="Arial" w:cs="Arial"/>
            <w:sz w:val="24"/>
          </w:rPr>
          <w:delText xml:space="preserve"> </w:delText>
        </w:r>
      </w:del>
      <w:del w:id="98" w:author="Reijden, Wout van der" w:date="2022-08-11T16:05:00Z">
        <w:r w:rsidRPr="00323F50" w:rsidDel="00D71B8E">
          <w:rPr>
            <w:rFonts w:ascii="Arial" w:hAnsi="Arial" w:cs="Arial"/>
            <w:sz w:val="24"/>
          </w:rPr>
          <w:delText>Archiefbescheiden</w:delText>
        </w:r>
      </w:del>
      <w:del w:id="99" w:author="Reijden, Wout van der" w:date="2022-08-11T16:09:00Z">
        <w:r w:rsidRPr="00323F50" w:rsidDel="00D71B8E">
          <w:rPr>
            <w:rFonts w:ascii="Arial" w:hAnsi="Arial" w:cs="Arial"/>
            <w:sz w:val="24"/>
          </w:rPr>
          <w:delText xml:space="preserve"> worden soms ook informatie-objecten, documenten of records genoemd</w:delText>
        </w:r>
      </w:del>
      <w:del w:id="100" w:author="Lankvelt, Anna van" w:date="2022-08-12T09:05:00Z">
        <w:r w:rsidRPr="00323F50" w:rsidDel="006A157C">
          <w:rPr>
            <w:rFonts w:ascii="Arial" w:hAnsi="Arial" w:cs="Arial"/>
            <w:sz w:val="24"/>
          </w:rPr>
          <w:delText>.</w:delText>
        </w:r>
      </w:del>
      <w:r w:rsidRPr="00323F50">
        <w:rPr>
          <w:rFonts w:ascii="Arial" w:hAnsi="Arial" w:cs="Arial"/>
          <w:sz w:val="24"/>
        </w:rPr>
        <w:t xml:space="preserve"> Het </w:t>
      </w:r>
      <w:hyperlink r:id="rId32" w:history="1">
        <w:r w:rsidRPr="00323F50">
          <w:rPr>
            <w:rFonts w:ascii="Arial" w:hAnsi="Arial" w:cs="Arial"/>
            <w:color w:val="034575"/>
            <w:sz w:val="24"/>
            <w:u w:val="single"/>
          </w:rPr>
          <w:t>ontwerpen van een selectielijst</w:t>
        </w:r>
      </w:hyperlink>
      <w:del w:id="101" w:author="Lankvelt, Anna van" w:date="2022-08-12T09:23:00Z">
        <w:r w:rsidRPr="00323F50" w:rsidDel="00C9686F">
          <w:rPr>
            <w:rFonts w:ascii="Arial" w:hAnsi="Arial" w:cs="Arial"/>
            <w:sz w:val="24"/>
          </w:rPr>
          <w:delText>,</w:delText>
        </w:r>
      </w:del>
      <w:r w:rsidRPr="00323F50">
        <w:rPr>
          <w:rFonts w:ascii="Arial" w:hAnsi="Arial" w:cs="Arial"/>
          <w:sz w:val="24"/>
        </w:rPr>
        <w:t xml:space="preserve"> is verplicht voor overheidsorganisaties op basis van artikel 5 van de Archiefwet 1995.</w:t>
      </w:r>
      <w:del w:id="102" w:author="Reijden, Wout van der" w:date="2022-08-11T16:10:00Z">
        <w:r w:rsidRPr="00323F50" w:rsidDel="00D71B8E">
          <w:rPr>
            <w:rFonts w:ascii="Arial" w:hAnsi="Arial" w:cs="Arial"/>
            <w:sz w:val="24"/>
          </w:rPr>
          <w:delText xml:space="preserve"> </w:delText>
        </w:r>
        <w:commentRangeStart w:id="103"/>
        <w:r w:rsidRPr="00323F50" w:rsidDel="00D71B8E">
          <w:rPr>
            <w:rFonts w:ascii="Arial" w:hAnsi="Arial" w:cs="Arial"/>
            <w:sz w:val="24"/>
          </w:rPr>
          <w:delText xml:space="preserve">Dit artikel blijft ook in de nieuwe </w:delText>
        </w:r>
      </w:del>
      <w:del w:id="104" w:author="Reijden, Wout van der" w:date="2022-08-11T16:09:00Z">
        <w:r w:rsidRPr="00323F50" w:rsidDel="00D71B8E">
          <w:rPr>
            <w:rFonts w:ascii="Arial" w:hAnsi="Arial" w:cs="Arial"/>
            <w:sz w:val="24"/>
          </w:rPr>
          <w:delText>a</w:delText>
        </w:r>
      </w:del>
      <w:del w:id="105" w:author="Reijden, Wout van der" w:date="2022-08-11T16:10:00Z">
        <w:r w:rsidRPr="00323F50" w:rsidDel="00D71B8E">
          <w:rPr>
            <w:rFonts w:ascii="Arial" w:hAnsi="Arial" w:cs="Arial"/>
            <w:sz w:val="24"/>
          </w:rPr>
          <w:delText>rchiefwet bestaan</w:delText>
        </w:r>
      </w:del>
      <w:commentRangeEnd w:id="103"/>
      <w:r w:rsidR="00D71B8E">
        <w:rPr>
          <w:rStyle w:val="Verwijzingopmerking"/>
        </w:rPr>
        <w:commentReference w:id="103"/>
      </w:r>
      <w:del w:id="106" w:author="Lankvelt, Anna van" w:date="2022-08-12T09:04:00Z">
        <w:r w:rsidRPr="00323F50" w:rsidDel="006A157C">
          <w:rPr>
            <w:rFonts w:ascii="Arial" w:hAnsi="Arial" w:cs="Arial"/>
            <w:sz w:val="24"/>
          </w:rPr>
          <w:delText>.</w:delText>
        </w:r>
      </w:del>
      <w:r w:rsidRPr="00323F50">
        <w:rPr>
          <w:rFonts w:ascii="Arial" w:hAnsi="Arial" w:cs="Arial"/>
          <w:sz w:val="24"/>
        </w:rPr>
        <w:t xml:space="preserve"> Nieuwe selectielijsten worden door de minister van Onderwijs, Cultuur en Wetenschap vastgesteld door middel van een vaststellingsbesluit.</w:t>
      </w:r>
    </w:p>
    <w:p w14:paraId="219D55B7" w14:textId="231203C0" w:rsidR="00323F50" w:rsidRPr="00323F50" w:rsidRDefault="00323F50" w:rsidP="00323F50">
      <w:pPr>
        <w:spacing w:before="240" w:after="240" w:line="240" w:lineRule="auto"/>
        <w:rPr>
          <w:rFonts w:ascii="Arial" w:hAnsi="Arial" w:cs="Arial"/>
          <w:sz w:val="24"/>
        </w:rPr>
      </w:pPr>
      <w:r w:rsidRPr="00323F50">
        <w:rPr>
          <w:rFonts w:ascii="Arial" w:hAnsi="Arial" w:cs="Arial"/>
          <w:sz w:val="24"/>
        </w:rPr>
        <w:t>Per type plan wordt met betrekking tot de RO Standaarden vervolgens bepaald welke documenttypen worden gearchiveerd</w:t>
      </w:r>
      <w:ins w:id="107" w:author="Lankvelt, Anna van" w:date="2022-08-12T09:24:00Z">
        <w:r w:rsidR="00C9686F">
          <w:rPr>
            <w:rFonts w:ascii="Arial" w:hAnsi="Arial" w:cs="Arial"/>
            <w:sz w:val="24"/>
          </w:rPr>
          <w:t xml:space="preserve"> (</w:t>
        </w:r>
      </w:ins>
      <w:del w:id="108" w:author="Lankvelt, Anna van" w:date="2022-08-12T09:24:00Z">
        <w:r w:rsidRPr="00323F50" w:rsidDel="00C9686F">
          <w:rPr>
            <w:rFonts w:ascii="Arial" w:hAnsi="Arial" w:cs="Arial"/>
            <w:sz w:val="24"/>
          </w:rPr>
          <w:delText xml:space="preserve">: </w:delText>
        </w:r>
      </w:del>
      <w:r w:rsidRPr="00323F50">
        <w:rPr>
          <w:rFonts w:ascii="Arial" w:hAnsi="Arial" w:cs="Arial"/>
          <w:sz w:val="24"/>
        </w:rPr>
        <w:t>bijvoorbeeld plankaart, planregels</w:t>
      </w:r>
      <w:ins w:id="109" w:author="Lankvelt, Anna van" w:date="2022-08-12T09:24:00Z">
        <w:r w:rsidR="00C9686F">
          <w:rPr>
            <w:rFonts w:ascii="Arial" w:hAnsi="Arial" w:cs="Arial"/>
            <w:sz w:val="24"/>
          </w:rPr>
          <w:t>)</w:t>
        </w:r>
      </w:ins>
      <w:r w:rsidRPr="00323F50">
        <w:rPr>
          <w:rFonts w:ascii="Arial" w:hAnsi="Arial" w:cs="Arial"/>
          <w:sz w:val="24"/>
        </w:rPr>
        <w:t xml:space="preserve"> en </w:t>
      </w:r>
      <w:ins w:id="110" w:author="Lankvelt, Anna van" w:date="2022-08-12T09:24:00Z">
        <w:r w:rsidR="00C9686F">
          <w:rPr>
            <w:rFonts w:ascii="Arial" w:hAnsi="Arial" w:cs="Arial"/>
            <w:sz w:val="24"/>
          </w:rPr>
          <w:t xml:space="preserve">met </w:t>
        </w:r>
      </w:ins>
      <w:r w:rsidRPr="00323F50">
        <w:rPr>
          <w:rFonts w:ascii="Arial" w:hAnsi="Arial" w:cs="Arial"/>
          <w:sz w:val="24"/>
        </w:rPr>
        <w:t>welke bestandsformaten.</w:t>
      </w:r>
    </w:p>
    <w:p w14:paraId="2BEE151D"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Het is aan te bevelen om van te voren een begrippenlijst vast te leggen zodat er geen verwarring kan ontstaan over bijvoorbeeld procedure, zaak of dossier. Een ruimtelijk plan volgt een </w:t>
      </w:r>
      <w:proofErr w:type="spellStart"/>
      <w:r w:rsidRPr="00323F50">
        <w:rPr>
          <w:rFonts w:ascii="Arial" w:hAnsi="Arial" w:cs="Arial"/>
          <w:sz w:val="24"/>
        </w:rPr>
        <w:t>Wro</w:t>
      </w:r>
      <w:proofErr w:type="spellEnd"/>
      <w:r w:rsidRPr="00323F50">
        <w:rPr>
          <w:rFonts w:ascii="Arial" w:hAnsi="Arial" w:cs="Arial"/>
          <w:sz w:val="24"/>
        </w:rPr>
        <w:t xml:space="preserve">/ </w:t>
      </w:r>
      <w:proofErr w:type="spellStart"/>
      <w:r w:rsidRPr="00323F50">
        <w:rPr>
          <w:rFonts w:ascii="Arial" w:hAnsi="Arial" w:cs="Arial"/>
          <w:sz w:val="24"/>
        </w:rPr>
        <w:t>Awb</w:t>
      </w:r>
      <w:proofErr w:type="spellEnd"/>
      <w:r w:rsidRPr="00323F50">
        <w:rPr>
          <w:rFonts w:ascii="Arial" w:hAnsi="Arial" w:cs="Arial"/>
          <w:sz w:val="24"/>
        </w:rPr>
        <w:t xml:space="preserve"> procedure. Bij het archiveren wordt vaak gesproken over een zaak. De zaak is gelijk aan het dossier conform de RO Standaarden: verzameling van samenhangende set van bronbestanden van het betreffende ruimtelijke plan.</w:t>
      </w:r>
    </w:p>
    <w:p w14:paraId="67ACC5E3" w14:textId="51227966"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De meest ideale situatie is als alle bestuursorganen dezelfde begrippen zouden hanteren. Bij het toepassen hoeven dan alleen de variabelen te worden ingevuld. Dit is in de praktijk mogelijk nog niet haalbaar. In bijlage 1 </w:t>
      </w:r>
      <w:ins w:id="111" w:author="Lankvelt, Anna van" w:date="2022-08-12T09:24:00Z">
        <w:r w:rsidR="00C9686F">
          <w:rPr>
            <w:rFonts w:ascii="Arial" w:hAnsi="Arial" w:cs="Arial"/>
            <w:sz w:val="24"/>
          </w:rPr>
          <w:t xml:space="preserve">is </w:t>
        </w:r>
      </w:ins>
      <w:r w:rsidRPr="00323F50">
        <w:rPr>
          <w:rFonts w:ascii="Arial" w:hAnsi="Arial" w:cs="Arial"/>
          <w:sz w:val="24"/>
        </w:rPr>
        <w:t>een eerste opzet met begrippen toegevoegd.</w:t>
      </w:r>
    </w:p>
    <w:p w14:paraId="6A3072D3"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2.4 Stap 3: informatie vastleggen tijdens het werkproces</w:t>
      </w:r>
    </w:p>
    <w:p w14:paraId="5FB1EEEE" w14:textId="329813EC" w:rsidR="00323F50" w:rsidRPr="00323F50" w:rsidRDefault="00323F50" w:rsidP="00323F50">
      <w:pPr>
        <w:spacing w:line="240" w:lineRule="auto"/>
        <w:rPr>
          <w:rFonts w:ascii="Arial" w:hAnsi="Arial" w:cs="Arial"/>
          <w:sz w:val="24"/>
        </w:rPr>
      </w:pPr>
      <w:r w:rsidRPr="00323F50">
        <w:rPr>
          <w:rFonts w:ascii="Arial" w:hAnsi="Arial" w:cs="Arial"/>
          <w:sz w:val="24"/>
        </w:rPr>
        <w:t>Per ruimtelijk plan wordt </w:t>
      </w:r>
      <w:r w:rsidRPr="00323F50">
        <w:rPr>
          <w:rFonts w:ascii="Arial" w:hAnsi="Arial" w:cs="Arial"/>
          <w:i/>
          <w:iCs/>
          <w:sz w:val="24"/>
        </w:rPr>
        <w:t>eenmalig</w:t>
      </w:r>
      <w:r w:rsidRPr="00323F50">
        <w:rPr>
          <w:rFonts w:ascii="Arial" w:hAnsi="Arial" w:cs="Arial"/>
          <w:sz w:val="24"/>
        </w:rPr>
        <w:t> per afzonderlijke procedure één dossier/</w:t>
      </w:r>
      <w:ins w:id="112" w:author="Lankvelt, Anna van" w:date="2022-08-12T09:25:00Z">
        <w:r w:rsidR="00C9686F">
          <w:rPr>
            <w:rFonts w:ascii="Arial" w:hAnsi="Arial" w:cs="Arial"/>
            <w:sz w:val="24"/>
          </w:rPr>
          <w:t xml:space="preserve"> </w:t>
        </w:r>
      </w:ins>
      <w:r w:rsidRPr="00323F50">
        <w:rPr>
          <w:rFonts w:ascii="Arial" w:hAnsi="Arial" w:cs="Arial"/>
          <w:sz w:val="24"/>
        </w:rPr>
        <w:t xml:space="preserve">zaak in het informatiesysteem aangemaakt. Per fase in de procedure van dit ruimtelijke plan wordt een nieuw </w:t>
      </w:r>
      <w:proofErr w:type="spellStart"/>
      <w:r w:rsidRPr="00323F50">
        <w:rPr>
          <w:rFonts w:ascii="Arial" w:hAnsi="Arial" w:cs="Arial"/>
          <w:sz w:val="24"/>
        </w:rPr>
        <w:t>subdossier</w:t>
      </w:r>
      <w:proofErr w:type="spellEnd"/>
      <w:r w:rsidRPr="00323F50">
        <w:rPr>
          <w:rFonts w:ascii="Arial" w:hAnsi="Arial" w:cs="Arial"/>
          <w:sz w:val="24"/>
        </w:rPr>
        <w:t xml:space="preserve"> aangemaakt. Er worden dus in het geval van een bestemmingsplan </w:t>
      </w:r>
      <w:r w:rsidRPr="00323F50">
        <w:rPr>
          <w:rFonts w:ascii="Arial" w:hAnsi="Arial" w:cs="Arial"/>
          <w:i/>
          <w:iCs/>
          <w:sz w:val="24"/>
        </w:rPr>
        <w:t>meermalig</w:t>
      </w:r>
      <w:r w:rsidRPr="00323F50">
        <w:rPr>
          <w:rFonts w:ascii="Arial" w:hAnsi="Arial" w:cs="Arial"/>
          <w:sz w:val="24"/>
        </w:rPr>
        <w:t> </w:t>
      </w:r>
      <w:proofErr w:type="spellStart"/>
      <w:r w:rsidRPr="00323F50">
        <w:rPr>
          <w:rFonts w:ascii="Arial" w:hAnsi="Arial" w:cs="Arial"/>
          <w:sz w:val="24"/>
        </w:rPr>
        <w:t>subdossiers</w:t>
      </w:r>
      <w:proofErr w:type="spellEnd"/>
      <w:r w:rsidRPr="00323F50">
        <w:rPr>
          <w:rFonts w:ascii="Arial" w:hAnsi="Arial" w:cs="Arial"/>
          <w:sz w:val="24"/>
        </w:rPr>
        <w:t xml:space="preserve"> aangemaakt. Dit kan per ruimtelijke plan verschillen en is bepaald via het zaaktype (paragraaf </w:t>
      </w:r>
      <w:hyperlink r:id="rId33" w:anchor="stap-2-zaaktypen-per-procedure" w:history="1">
        <w:r w:rsidRPr="00323F50">
          <w:rPr>
            <w:rFonts w:ascii="Arial" w:hAnsi="Arial" w:cs="Arial"/>
            <w:color w:val="034575"/>
            <w:sz w:val="24"/>
            <w:u w:val="single"/>
          </w:rPr>
          <w:t>2.3</w:t>
        </w:r>
      </w:hyperlink>
      <w:r w:rsidRPr="00323F50">
        <w:rPr>
          <w:rFonts w:ascii="Arial" w:hAnsi="Arial" w:cs="Arial"/>
          <w:sz w:val="24"/>
        </w:rPr>
        <w:t>).</w:t>
      </w:r>
    </w:p>
    <w:p w14:paraId="4827F7FA"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Bijvoorbeeld: bestemmingsplan Buitengebied is het dossier en het eerste </w:t>
      </w:r>
      <w:proofErr w:type="spellStart"/>
      <w:r w:rsidRPr="00323F50">
        <w:rPr>
          <w:rFonts w:ascii="Arial" w:hAnsi="Arial" w:cs="Arial"/>
          <w:sz w:val="24"/>
        </w:rPr>
        <w:t>subdossier</w:t>
      </w:r>
      <w:proofErr w:type="spellEnd"/>
      <w:r w:rsidRPr="00323F50">
        <w:rPr>
          <w:rFonts w:ascii="Arial" w:hAnsi="Arial" w:cs="Arial"/>
          <w:sz w:val="24"/>
        </w:rPr>
        <w:t xml:space="preserve"> dat wordt aangemaakt is die van de fase ontwerp.</w:t>
      </w:r>
    </w:p>
    <w:p w14:paraId="406111A7"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2.4.1 Dossier</w:t>
      </w:r>
    </w:p>
    <w:p w14:paraId="66EF19B8" w14:textId="686A5B72"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Dossier is een veelgebruikte naam voor een samenhangende aggregatie van </w:t>
      </w:r>
      <w:ins w:id="113" w:author="Reijden, Wout van der" w:date="2022-08-11T16:06:00Z">
        <w:r w:rsidR="00D71B8E">
          <w:rPr>
            <w:rFonts w:ascii="Arial" w:hAnsi="Arial" w:cs="Arial"/>
            <w:sz w:val="24"/>
          </w:rPr>
          <w:t>archiefstukken</w:t>
        </w:r>
      </w:ins>
      <w:r w:rsidRPr="00323F50">
        <w:rPr>
          <w:rFonts w:ascii="Arial" w:hAnsi="Arial" w:cs="Arial"/>
          <w:sz w:val="24"/>
        </w:rPr>
        <w:t xml:space="preserve"> </w:t>
      </w:r>
      <w:del w:id="114" w:author="Reijden, Wout van der" w:date="2022-08-11T16:07:00Z">
        <w:r w:rsidRPr="00323F50" w:rsidDel="00D71B8E">
          <w:rPr>
            <w:rFonts w:ascii="Arial" w:hAnsi="Arial" w:cs="Arial"/>
            <w:sz w:val="24"/>
          </w:rPr>
          <w:delText>(records)</w:delText>
        </w:r>
      </w:del>
      <w:del w:id="115" w:author="Lankvelt, Anna van" w:date="2022-08-12T09:25:00Z">
        <w:r w:rsidRPr="00323F50" w:rsidDel="00C9686F">
          <w:rPr>
            <w:rFonts w:ascii="Arial" w:hAnsi="Arial" w:cs="Arial"/>
            <w:sz w:val="24"/>
          </w:rPr>
          <w:delText xml:space="preserve"> </w:delText>
        </w:r>
      </w:del>
      <w:r w:rsidRPr="00323F50">
        <w:rPr>
          <w:rFonts w:ascii="Arial" w:hAnsi="Arial" w:cs="Arial"/>
          <w:sz w:val="24"/>
        </w:rPr>
        <w:t xml:space="preserve">met een eigen identiteit. Een standaard als </w:t>
      </w:r>
      <w:ins w:id="116" w:author="Reijden, Wout van der" w:date="2022-08-11T13:19:00Z">
        <w:r>
          <w:rPr>
            <w:rFonts w:ascii="Arial" w:hAnsi="Arial" w:cs="Arial"/>
            <w:sz w:val="24"/>
          </w:rPr>
          <w:t>MDTO</w:t>
        </w:r>
      </w:ins>
      <w:del w:id="117" w:author="Reijden, Wout van der" w:date="2022-08-11T13:19:00Z">
        <w:r w:rsidRPr="00323F50" w:rsidDel="00323F50">
          <w:rPr>
            <w:rFonts w:ascii="Arial" w:hAnsi="Arial" w:cs="Arial"/>
            <w:sz w:val="24"/>
          </w:rPr>
          <w:delText>TMLO</w:delText>
        </w:r>
      </w:del>
      <w:r w:rsidRPr="00323F50">
        <w:rPr>
          <w:rFonts w:ascii="Arial" w:hAnsi="Arial" w:cs="Arial"/>
          <w:sz w:val="24"/>
        </w:rPr>
        <w:t xml:space="preserve"> schrijft geen aggregatieniveaus voor, maar biedt organisaties ruimte om aggregaties (van </w:t>
      </w:r>
      <w:ins w:id="118" w:author="Reijden, Wout van der" w:date="2022-08-11T16:06:00Z">
        <w:r w:rsidR="00D71B8E">
          <w:rPr>
            <w:rFonts w:ascii="Arial" w:hAnsi="Arial" w:cs="Arial"/>
            <w:sz w:val="24"/>
          </w:rPr>
          <w:t>archiefstukken</w:t>
        </w:r>
      </w:ins>
      <w:del w:id="119" w:author="Reijden, Wout van der" w:date="2022-08-11T13:19:00Z">
        <w:r w:rsidRPr="00323F50" w:rsidDel="00323F50">
          <w:rPr>
            <w:rFonts w:ascii="Arial" w:hAnsi="Arial" w:cs="Arial"/>
            <w:sz w:val="24"/>
          </w:rPr>
          <w:delText>records</w:delText>
        </w:r>
      </w:del>
      <w:r w:rsidRPr="00323F50">
        <w:rPr>
          <w:rFonts w:ascii="Arial" w:hAnsi="Arial" w:cs="Arial"/>
          <w:sz w:val="24"/>
        </w:rPr>
        <w:t>) een naam te geven die aansluit bij de eigen ordening van informatie.</w:t>
      </w:r>
    </w:p>
    <w:p w14:paraId="7DBA90D1" w14:textId="2BDB479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In het dossier/ zaak wordt de volgende </w:t>
      </w:r>
      <w:del w:id="120" w:author="Reijden, Wout van der" w:date="2022-08-11T16:21:00Z">
        <w:r w:rsidRPr="00323F50" w:rsidDel="00C21D9A">
          <w:rPr>
            <w:rFonts w:ascii="Arial" w:hAnsi="Arial" w:cs="Arial"/>
            <w:sz w:val="24"/>
          </w:rPr>
          <w:delText>metadata</w:delText>
        </w:r>
      </w:del>
      <w:ins w:id="121" w:author="Reijden, Wout van der" w:date="2022-08-11T16:21:00Z">
        <w:r w:rsidR="00C21D9A">
          <w:rPr>
            <w:rFonts w:ascii="Arial" w:hAnsi="Arial" w:cs="Arial"/>
            <w:sz w:val="24"/>
          </w:rPr>
          <w:t>metagegevens</w:t>
        </w:r>
      </w:ins>
      <w:r w:rsidRPr="00323F50">
        <w:rPr>
          <w:rFonts w:ascii="Arial" w:hAnsi="Arial" w:cs="Arial"/>
          <w:sz w:val="24"/>
        </w:rPr>
        <w:t xml:space="preserve"> met betrekking tot het ruimtelijke plan vastgelegd:</w:t>
      </w:r>
    </w:p>
    <w:p w14:paraId="79528E1E" w14:textId="47D15FCC"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Werkproces</w:t>
      </w:r>
      <w:r w:rsidRPr="00323F50">
        <w:rPr>
          <w:rFonts w:ascii="Arial" w:hAnsi="Arial" w:cs="Arial"/>
          <w:sz w:val="24"/>
        </w:rPr>
        <w:br/>
        <w:t xml:space="preserve">De naam van het werkproces is gelijk aan het zaaktype zoals in </w:t>
      </w:r>
      <w:ins w:id="122" w:author="Lankvelt, Anna van" w:date="2022-08-12T09:25:00Z">
        <w:r w:rsidR="00C9686F" w:rsidRPr="00323F50">
          <w:rPr>
            <w:rFonts w:ascii="Arial" w:hAnsi="Arial" w:cs="Arial"/>
            <w:sz w:val="24"/>
          </w:rPr>
          <w:t>paragraaf </w:t>
        </w:r>
        <w:r w:rsidR="00C9686F">
          <w:fldChar w:fldCharType="begin"/>
        </w:r>
        <w:r w:rsidR="00C9686F">
          <w:instrText xml:space="preserve"> HYPERLINK "https://geonovum.github.io/ROST/HRARP/" \l "stap-2-zaaktypen-per-procedure" </w:instrText>
        </w:r>
        <w:r w:rsidR="00C9686F">
          <w:fldChar w:fldCharType="separate"/>
        </w:r>
        <w:r w:rsidR="00C9686F" w:rsidRPr="00323F50">
          <w:rPr>
            <w:rFonts w:ascii="Arial" w:hAnsi="Arial" w:cs="Arial"/>
            <w:color w:val="034575"/>
            <w:sz w:val="24"/>
            <w:u w:val="single"/>
          </w:rPr>
          <w:t>2.3</w:t>
        </w:r>
        <w:r w:rsidR="00C9686F">
          <w:rPr>
            <w:rFonts w:ascii="Arial" w:hAnsi="Arial" w:cs="Arial"/>
            <w:color w:val="034575"/>
            <w:sz w:val="24"/>
            <w:u w:val="single"/>
          </w:rPr>
          <w:fldChar w:fldCharType="end"/>
        </w:r>
        <w:r w:rsidR="00C9686F">
          <w:rPr>
            <w:rFonts w:ascii="Arial" w:hAnsi="Arial" w:cs="Arial"/>
            <w:color w:val="034575"/>
            <w:sz w:val="24"/>
            <w:u w:val="single"/>
          </w:rPr>
          <w:t xml:space="preserve"> </w:t>
        </w:r>
      </w:ins>
      <w:del w:id="123" w:author="Lankvelt, Anna van" w:date="2022-08-12T09:25:00Z">
        <w:r w:rsidRPr="00323F50" w:rsidDel="00C9686F">
          <w:rPr>
            <w:rFonts w:ascii="Arial" w:hAnsi="Arial" w:cs="Arial"/>
            <w:sz w:val="24"/>
          </w:rPr>
          <w:delText xml:space="preserve">paragraaf 2.3 </w:delText>
        </w:r>
      </w:del>
      <w:r w:rsidRPr="00323F50">
        <w:rPr>
          <w:rFonts w:ascii="Arial" w:hAnsi="Arial" w:cs="Arial"/>
          <w:sz w:val="24"/>
        </w:rPr>
        <w:t xml:space="preserve">is aangegeven. </w:t>
      </w:r>
      <w:ins w:id="124" w:author="Lankvelt, Anna van" w:date="2022-08-12T09:28:00Z">
        <w:r w:rsidR="00C9686F">
          <w:rPr>
            <w:rFonts w:ascii="Arial" w:hAnsi="Arial" w:cs="Arial"/>
            <w:sz w:val="24"/>
          </w:rPr>
          <w:t xml:space="preserve">                                                                                          </w:t>
        </w:r>
      </w:ins>
      <w:r w:rsidRPr="00323F50">
        <w:rPr>
          <w:rFonts w:ascii="Arial" w:hAnsi="Arial" w:cs="Arial"/>
          <w:sz w:val="24"/>
        </w:rPr>
        <w:t>Bijvoorbeeld: bestemmingsplan.</w:t>
      </w:r>
    </w:p>
    <w:p w14:paraId="6F232030" w14:textId="5E12F159"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Identificatie (ID)</w:t>
      </w:r>
      <w:r w:rsidRPr="00323F50">
        <w:rPr>
          <w:rFonts w:ascii="Arial" w:hAnsi="Arial" w:cs="Arial"/>
          <w:sz w:val="24"/>
        </w:rPr>
        <w:br/>
        <w:t>Het ID van het archiefdossier is identiek aan het STRI2012 dossiernummer dat bij de start van de creatie van het ruimtelijk plan door de betreffende afdeling, dienst of team aan het ruimtelijk plan wordt toegekend.</w:t>
      </w:r>
      <w:ins w:id="125" w:author="Lankvelt, Anna van" w:date="2022-08-12T09:28:00Z">
        <w:r w:rsidR="00C9686F">
          <w:rPr>
            <w:rFonts w:ascii="Arial" w:hAnsi="Arial" w:cs="Arial"/>
            <w:sz w:val="24"/>
          </w:rPr>
          <w:t xml:space="preserve">     </w:t>
        </w:r>
      </w:ins>
      <w:r w:rsidRPr="00323F50">
        <w:rPr>
          <w:rFonts w:ascii="Arial" w:hAnsi="Arial" w:cs="Arial"/>
          <w:sz w:val="24"/>
        </w:rPr>
        <w:t xml:space="preserve"> Bijvoorbeeld: NL.IMRO.0034.BP2ABZ01</w:t>
      </w:r>
    </w:p>
    <w:p w14:paraId="3196C50E" w14:textId="77777777"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Beschrijving</w:t>
      </w:r>
      <w:r w:rsidRPr="00323F50">
        <w:rPr>
          <w:rFonts w:ascii="Arial" w:hAnsi="Arial" w:cs="Arial"/>
          <w:sz w:val="24"/>
        </w:rPr>
        <w:br/>
        <w:t>Voor het element beschrijving kan de beschrijving van het ruimtelijke plan uit de toelichting of de beleidstekst van het betreffende ruimtelijke plan worden gehaald. Het is niet verplicht een beschrijving toe te voegen, maar geeft wel beter inzicht: welk ruimtelijk plan, welk gebied is dit?</w:t>
      </w:r>
    </w:p>
    <w:p w14:paraId="0012680E" w14:textId="61CFC163"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Titel</w:t>
      </w:r>
      <w:r w:rsidRPr="00323F50">
        <w:rPr>
          <w:rFonts w:ascii="Arial" w:hAnsi="Arial" w:cs="Arial"/>
          <w:sz w:val="24"/>
        </w:rPr>
        <w:br/>
        <w:t xml:space="preserve">Voor het element titel wordt de naam van het plan gehanteerd zoals deze in de GML en de plantekst is opgenomen. Het gaat in alle gevallen om het attribuut “naam” van het respectievelijke plangebied in GML. </w:t>
      </w:r>
      <w:ins w:id="126" w:author="Lankvelt, Anna van" w:date="2022-08-12T09:28:00Z">
        <w:r w:rsidR="00C9686F">
          <w:rPr>
            <w:rFonts w:ascii="Arial" w:hAnsi="Arial" w:cs="Arial"/>
            <w:sz w:val="24"/>
          </w:rPr>
          <w:t xml:space="preserve">            </w:t>
        </w:r>
      </w:ins>
      <w:r w:rsidRPr="00323F50">
        <w:rPr>
          <w:rFonts w:ascii="Arial" w:hAnsi="Arial" w:cs="Arial"/>
          <w:sz w:val="24"/>
        </w:rPr>
        <w:t>Bijvoorbeeld: Centrum Almere Stad</w:t>
      </w:r>
    </w:p>
    <w:p w14:paraId="5D2E9CE1" w14:textId="15BE9CE3"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lastRenderedPageBreak/>
        <w:t>Externe relaties</w:t>
      </w:r>
      <w:r w:rsidRPr="00323F50">
        <w:rPr>
          <w:rFonts w:ascii="Arial" w:hAnsi="Arial" w:cs="Arial"/>
          <w:sz w:val="24"/>
        </w:rPr>
        <w:br/>
        <w:t>Met dit element wordt de relatie met andere zaken in het interne archief systeem of externe zaken aangegeven. Deze informatie kan direct in de GML opgenomen zijn door middel van waarde bij het attribuut “</w:t>
      </w:r>
      <w:proofErr w:type="spellStart"/>
      <w:r w:rsidRPr="00323F50">
        <w:rPr>
          <w:rFonts w:ascii="Arial" w:hAnsi="Arial" w:cs="Arial"/>
          <w:sz w:val="24"/>
        </w:rPr>
        <w:t>relatieExternPlaninfo</w:t>
      </w:r>
      <w:proofErr w:type="spellEnd"/>
      <w:r w:rsidRPr="00323F50">
        <w:rPr>
          <w:rFonts w:ascii="Arial" w:hAnsi="Arial" w:cs="Arial"/>
          <w:sz w:val="24"/>
        </w:rPr>
        <w:t>”. Deze informatie kan ook beschikbaar zijn via de betreffende regels/ toelichting van het ruimtelijk plan.</w:t>
      </w:r>
      <w:ins w:id="127" w:author="Lankvelt, Anna van" w:date="2022-08-12T09:27:00Z">
        <w:r w:rsidR="00C9686F">
          <w:rPr>
            <w:rFonts w:ascii="Arial" w:hAnsi="Arial" w:cs="Arial"/>
            <w:sz w:val="24"/>
          </w:rPr>
          <w:t xml:space="preserve"> </w:t>
        </w:r>
      </w:ins>
      <w:ins w:id="128" w:author="Lankvelt, Anna van" w:date="2022-08-12T09:28:00Z">
        <w:r w:rsidR="00C9686F">
          <w:rPr>
            <w:rFonts w:ascii="Arial" w:hAnsi="Arial" w:cs="Arial"/>
            <w:sz w:val="24"/>
          </w:rPr>
          <w:t xml:space="preserve">                              </w:t>
        </w:r>
      </w:ins>
      <w:del w:id="129" w:author="Lankvelt, Anna van" w:date="2022-08-12T09:27:00Z">
        <w:r w:rsidRPr="00323F50" w:rsidDel="00C9686F">
          <w:rPr>
            <w:rFonts w:ascii="Arial" w:hAnsi="Arial" w:cs="Arial"/>
            <w:sz w:val="24"/>
          </w:rPr>
          <w:br/>
        </w:r>
      </w:del>
      <w:r w:rsidRPr="00323F50">
        <w:rPr>
          <w:rFonts w:ascii="Arial" w:hAnsi="Arial" w:cs="Arial"/>
          <w:sz w:val="24"/>
        </w:rPr>
        <w:t>Bijvoorbeeld: een verwijzing naar raadsbesluit, een exploitatieplan heeft een relatie met het bestemmingsplan, een verwijzing naar de structuurvisie van een provincie.</w:t>
      </w:r>
    </w:p>
    <w:p w14:paraId="60453BA1" w14:textId="77777777"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Uitvoerende</w:t>
      </w:r>
      <w:r w:rsidRPr="00323F50">
        <w:rPr>
          <w:rFonts w:ascii="Arial" w:hAnsi="Arial" w:cs="Arial"/>
          <w:sz w:val="24"/>
        </w:rPr>
        <w:br/>
        <w:t>De naam van het organisatieonderdeel dat verantwoordelijk is voor het beheer van de archiefstukken. Dit kan hetzelfde zijn als de archiefvormer (stap 1).</w:t>
      </w:r>
      <w:r w:rsidRPr="00323F50">
        <w:rPr>
          <w:rFonts w:ascii="Arial" w:hAnsi="Arial" w:cs="Arial"/>
          <w:sz w:val="24"/>
        </w:rPr>
        <w:br/>
        <w:t>Bijvoorbeeld: afdeling ruimtelijke ordening.</w:t>
      </w:r>
    </w:p>
    <w:p w14:paraId="5B0D7970" w14:textId="4D566195" w:rsidR="00323F50" w:rsidRPr="00C9686F" w:rsidRDefault="00323F50">
      <w:pPr>
        <w:numPr>
          <w:ilvl w:val="0"/>
          <w:numId w:val="6"/>
        </w:numPr>
        <w:spacing w:after="240" w:line="240" w:lineRule="auto"/>
        <w:rPr>
          <w:rFonts w:ascii="Arial" w:hAnsi="Arial" w:cs="Arial"/>
          <w:sz w:val="24"/>
        </w:rPr>
      </w:pPr>
      <w:r w:rsidRPr="00323F50">
        <w:rPr>
          <w:rFonts w:ascii="Arial" w:hAnsi="Arial" w:cs="Arial"/>
          <w:i/>
          <w:iCs/>
          <w:sz w:val="24"/>
        </w:rPr>
        <w:t>Activiteit</w:t>
      </w:r>
      <w:r w:rsidRPr="00323F50">
        <w:rPr>
          <w:rFonts w:ascii="Arial" w:hAnsi="Arial" w:cs="Arial"/>
          <w:sz w:val="24"/>
        </w:rPr>
        <w:br/>
        <w:t>Dit element betreft de activiteit van de zaak door de zorgdrager: wat gebeurt er met de archiefstukken? Vooraf is per zaaktype (stap 2) vastgelegd welke activiteiten per zaaktype kunnen plaatsvinden.</w:t>
      </w:r>
      <w:ins w:id="130" w:author="Lankvelt, Anna van" w:date="2022-08-12T09:27:00Z">
        <w:r w:rsidR="00C9686F">
          <w:rPr>
            <w:rFonts w:ascii="Arial" w:hAnsi="Arial" w:cs="Arial"/>
            <w:sz w:val="24"/>
          </w:rPr>
          <w:t xml:space="preserve"> </w:t>
        </w:r>
      </w:ins>
      <w:ins w:id="131" w:author="Lankvelt, Anna van" w:date="2022-08-12T09:28:00Z">
        <w:r w:rsidR="00C9686F">
          <w:rPr>
            <w:rFonts w:ascii="Arial" w:hAnsi="Arial" w:cs="Arial"/>
            <w:sz w:val="24"/>
          </w:rPr>
          <w:t xml:space="preserve">                               </w:t>
        </w:r>
      </w:ins>
      <w:del w:id="132" w:author="Lankvelt, Anna van" w:date="2022-08-12T09:27:00Z">
        <w:r w:rsidRPr="00C9686F" w:rsidDel="00C9686F">
          <w:rPr>
            <w:rFonts w:ascii="Arial" w:hAnsi="Arial" w:cs="Arial"/>
            <w:sz w:val="24"/>
          </w:rPr>
          <w:br/>
        </w:r>
      </w:del>
      <w:r w:rsidRPr="00C9686F">
        <w:rPr>
          <w:rFonts w:ascii="Arial" w:hAnsi="Arial" w:cs="Arial"/>
          <w:sz w:val="24"/>
        </w:rPr>
        <w:t>Bijvoorbeeld: ontvangst, creatie, overdracht, overbrenging, verplaatsing, conversie, wijziging, autorisatie, vernietiging.</w:t>
      </w:r>
    </w:p>
    <w:p w14:paraId="2EF89162" w14:textId="77777777"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Planning</w:t>
      </w:r>
      <w:r w:rsidRPr="00323F50">
        <w:rPr>
          <w:rFonts w:ascii="Arial" w:hAnsi="Arial" w:cs="Arial"/>
          <w:sz w:val="24"/>
        </w:rPr>
        <w:br/>
      </w:r>
      <w:proofErr w:type="spellStart"/>
      <w:r w:rsidRPr="00323F50">
        <w:rPr>
          <w:rFonts w:ascii="Arial" w:hAnsi="Arial" w:cs="Arial"/>
          <w:sz w:val="24"/>
        </w:rPr>
        <w:t>Planning</w:t>
      </w:r>
      <w:proofErr w:type="spellEnd"/>
      <w:r w:rsidRPr="00323F50">
        <w:rPr>
          <w:rFonts w:ascii="Arial" w:hAnsi="Arial" w:cs="Arial"/>
          <w:sz w:val="24"/>
        </w:rPr>
        <w:t xml:space="preserve"> is nauw verbonden met activiteit: met de planning van de beheeractiviteit wordt aangegeven wat de planning van verschillende activiteiten is en hoe lang deze activiteit duurt. De bewaartermijn worden hier geconcretiseerd en gaan in op het moment dar de zaak wordt gesloten. Bijvoorbeeld: vernietigingsjaar, overbrengingsjaar, jaar geplande conversie.</w:t>
      </w:r>
    </w:p>
    <w:p w14:paraId="10EE3253" w14:textId="6285523B"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Aanwezigheid kopieversies</w:t>
      </w:r>
      <w:r w:rsidRPr="00323F50">
        <w:rPr>
          <w:rFonts w:ascii="Arial" w:hAnsi="Arial" w:cs="Arial"/>
          <w:sz w:val="24"/>
        </w:rPr>
        <w:br/>
        <w:t xml:space="preserve">Indien van toepassing geldt hier </w:t>
      </w:r>
      <w:ins w:id="133" w:author="Lankvelt, Anna van" w:date="2022-08-12T09:28:00Z">
        <w:r w:rsidR="00762CEF">
          <w:rPr>
            <w:rFonts w:ascii="Arial" w:hAnsi="Arial" w:cs="Arial"/>
            <w:sz w:val="24"/>
          </w:rPr>
          <w:t xml:space="preserve">de </w:t>
        </w:r>
      </w:ins>
      <w:r w:rsidRPr="00323F50">
        <w:rPr>
          <w:rFonts w:ascii="Arial" w:hAnsi="Arial" w:cs="Arial"/>
          <w:sz w:val="24"/>
        </w:rPr>
        <w:t xml:space="preserve">aanduiding van de vindplaats van de archiefstukken in andere beheeromgevingen. </w:t>
      </w:r>
      <w:ins w:id="134" w:author="Lankvelt, Anna van" w:date="2022-08-12T09:28:00Z">
        <w:r w:rsidR="00C9686F">
          <w:rPr>
            <w:rFonts w:ascii="Arial" w:hAnsi="Arial" w:cs="Arial"/>
            <w:sz w:val="24"/>
          </w:rPr>
          <w:t xml:space="preserve">                                      </w:t>
        </w:r>
      </w:ins>
      <w:r w:rsidRPr="00323F50">
        <w:rPr>
          <w:rFonts w:ascii="Arial" w:hAnsi="Arial" w:cs="Arial"/>
          <w:sz w:val="24"/>
        </w:rPr>
        <w:t xml:space="preserve">Bijvoorbeeld: bij ketensamenwerking en in verband met het </w:t>
      </w:r>
      <w:proofErr w:type="spellStart"/>
      <w:r w:rsidRPr="00323F50">
        <w:rPr>
          <w:rFonts w:ascii="Arial" w:hAnsi="Arial" w:cs="Arial"/>
          <w:sz w:val="24"/>
        </w:rPr>
        <w:t>backupbeleid</w:t>
      </w:r>
      <w:proofErr w:type="spellEnd"/>
      <w:r w:rsidRPr="00323F50">
        <w:rPr>
          <w:rFonts w:ascii="Arial" w:hAnsi="Arial" w:cs="Arial"/>
          <w:sz w:val="24"/>
        </w:rPr>
        <w:t>.</w:t>
      </w:r>
    </w:p>
    <w:p w14:paraId="1D0D45D7"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2.4.2 </w:t>
      </w:r>
      <w:proofErr w:type="spellStart"/>
      <w:r w:rsidRPr="00323F50">
        <w:rPr>
          <w:rFonts w:ascii="Arial" w:hAnsi="Arial" w:cs="Arial"/>
          <w:b/>
          <w:bCs/>
          <w:sz w:val="24"/>
        </w:rPr>
        <w:t>Subdossier</w:t>
      </w:r>
      <w:proofErr w:type="spellEnd"/>
    </w:p>
    <w:p w14:paraId="213CF89D"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Binnen het ruimtelijk planproces zijn diverse fasen te onderscheiden. Per dossier kunnen deze fasen verschillen. Per fase wordt in het dossier van het betreffende ruimtelijk plan (zaaktype) een </w:t>
      </w:r>
      <w:proofErr w:type="spellStart"/>
      <w:r w:rsidRPr="00323F50">
        <w:rPr>
          <w:rFonts w:ascii="Arial" w:hAnsi="Arial" w:cs="Arial"/>
          <w:sz w:val="24"/>
        </w:rPr>
        <w:t>subdossier</w:t>
      </w:r>
      <w:proofErr w:type="spellEnd"/>
      <w:r w:rsidRPr="00323F50">
        <w:rPr>
          <w:rFonts w:ascii="Arial" w:hAnsi="Arial" w:cs="Arial"/>
          <w:sz w:val="24"/>
        </w:rPr>
        <w:t xml:space="preserve"> aangemaakt. Wanneer meer dan één fase per dossier/ zaak is te onderscheiden worden </w:t>
      </w:r>
      <w:proofErr w:type="spellStart"/>
      <w:r w:rsidRPr="00323F50">
        <w:rPr>
          <w:rFonts w:ascii="Arial" w:hAnsi="Arial" w:cs="Arial"/>
          <w:sz w:val="24"/>
        </w:rPr>
        <w:t>subdossiers</w:t>
      </w:r>
      <w:proofErr w:type="spellEnd"/>
      <w:r w:rsidRPr="00323F50">
        <w:rPr>
          <w:rFonts w:ascii="Arial" w:hAnsi="Arial" w:cs="Arial"/>
          <w:sz w:val="24"/>
        </w:rPr>
        <w:t> </w:t>
      </w:r>
      <w:r w:rsidRPr="00323F50">
        <w:rPr>
          <w:rFonts w:ascii="Arial" w:hAnsi="Arial" w:cs="Arial"/>
          <w:i/>
          <w:iCs/>
          <w:sz w:val="24"/>
        </w:rPr>
        <w:t>meermalig</w:t>
      </w:r>
      <w:r w:rsidRPr="00323F50">
        <w:rPr>
          <w:rFonts w:ascii="Arial" w:hAnsi="Arial" w:cs="Arial"/>
          <w:sz w:val="24"/>
        </w:rPr>
        <w:t> aangemaakt.</w:t>
      </w:r>
    </w:p>
    <w:p w14:paraId="3B1A58A8" w14:textId="485347F1"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Naar voorbeeld van het bestemmingsplan of inpassingsplan kunnen de fasen en daarmee de </w:t>
      </w:r>
      <w:proofErr w:type="spellStart"/>
      <w:r w:rsidRPr="00323F50">
        <w:rPr>
          <w:rFonts w:ascii="Arial" w:hAnsi="Arial" w:cs="Arial"/>
          <w:sz w:val="24"/>
        </w:rPr>
        <w:t>subdossiers</w:t>
      </w:r>
      <w:proofErr w:type="spellEnd"/>
      <w:r w:rsidRPr="00323F50">
        <w:rPr>
          <w:rFonts w:ascii="Arial" w:hAnsi="Arial" w:cs="Arial"/>
          <w:sz w:val="24"/>
        </w:rPr>
        <w:t xml:space="preserve"> concept, voorontwerp, ontwerp en vastgesteld worden onderscheiden. Vervolgens kan nog een </w:t>
      </w:r>
      <w:proofErr w:type="spellStart"/>
      <w:r w:rsidRPr="00323F50">
        <w:rPr>
          <w:rFonts w:ascii="Arial" w:hAnsi="Arial" w:cs="Arial"/>
          <w:sz w:val="24"/>
        </w:rPr>
        <w:t>subdossier</w:t>
      </w:r>
      <w:proofErr w:type="spellEnd"/>
      <w:r w:rsidRPr="00323F50">
        <w:rPr>
          <w:rFonts w:ascii="Arial" w:hAnsi="Arial" w:cs="Arial"/>
          <w:sz w:val="24"/>
        </w:rPr>
        <w:t xml:space="preserve"> worden aangemaakt al naar gelang het verloop van de bestemmingsplan procedure: geheel onherroepelijk in werking, deels onherroepelijk in werking. Per fase en daarmee </w:t>
      </w:r>
      <w:proofErr w:type="spellStart"/>
      <w:r w:rsidRPr="00323F50">
        <w:rPr>
          <w:rFonts w:ascii="Arial" w:hAnsi="Arial" w:cs="Arial"/>
          <w:sz w:val="24"/>
        </w:rPr>
        <w:t>subdossier</w:t>
      </w:r>
      <w:proofErr w:type="spellEnd"/>
      <w:r w:rsidRPr="00323F50">
        <w:rPr>
          <w:rFonts w:ascii="Arial" w:hAnsi="Arial" w:cs="Arial"/>
          <w:sz w:val="24"/>
        </w:rPr>
        <w:t xml:space="preserve"> wordt de volgende </w:t>
      </w:r>
      <w:del w:id="135" w:author="Reijden, Wout van der" w:date="2022-08-11T16:21:00Z">
        <w:r w:rsidRPr="00323F50" w:rsidDel="00C21D9A">
          <w:rPr>
            <w:rFonts w:ascii="Arial" w:hAnsi="Arial" w:cs="Arial"/>
            <w:sz w:val="24"/>
          </w:rPr>
          <w:delText>metadata</w:delText>
        </w:r>
      </w:del>
      <w:ins w:id="136" w:author="Reijden, Wout van der" w:date="2022-08-11T16:21:00Z">
        <w:r w:rsidR="00C21D9A">
          <w:rPr>
            <w:rFonts w:ascii="Arial" w:hAnsi="Arial" w:cs="Arial"/>
            <w:sz w:val="24"/>
          </w:rPr>
          <w:t>metagegevens</w:t>
        </w:r>
      </w:ins>
      <w:r w:rsidRPr="00323F50">
        <w:rPr>
          <w:rFonts w:ascii="Arial" w:hAnsi="Arial" w:cs="Arial"/>
          <w:sz w:val="24"/>
        </w:rPr>
        <w:t xml:space="preserve"> verzameld.</w:t>
      </w:r>
    </w:p>
    <w:p w14:paraId="7CC7F2A7" w14:textId="55EC15FD"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Identificatie (ID)</w:t>
      </w:r>
      <w:r w:rsidRPr="00323F50">
        <w:rPr>
          <w:rFonts w:ascii="Arial" w:hAnsi="Arial" w:cs="Arial"/>
          <w:sz w:val="24"/>
        </w:rPr>
        <w:br/>
        <w:t xml:space="preserve">Het ID van het </w:t>
      </w:r>
      <w:proofErr w:type="spellStart"/>
      <w:r w:rsidRPr="00323F50">
        <w:rPr>
          <w:rFonts w:ascii="Arial" w:hAnsi="Arial" w:cs="Arial"/>
          <w:sz w:val="24"/>
        </w:rPr>
        <w:t>subdossier</w:t>
      </w:r>
      <w:proofErr w:type="spellEnd"/>
      <w:r w:rsidRPr="00323F50">
        <w:rPr>
          <w:rFonts w:ascii="Arial" w:hAnsi="Arial" w:cs="Arial"/>
          <w:sz w:val="24"/>
        </w:rPr>
        <w:t xml:space="preserve"> is gelijk aan het IMRO2012 planidentificatienummer dat aan deze versie van het ruimtelijk plan door de betreffende afdeling, dienst </w:t>
      </w:r>
      <w:r w:rsidRPr="00323F50">
        <w:rPr>
          <w:rFonts w:ascii="Arial" w:hAnsi="Arial" w:cs="Arial"/>
          <w:sz w:val="24"/>
        </w:rPr>
        <w:lastRenderedPageBreak/>
        <w:t xml:space="preserve">of team aan het ruimtelijk plan wordt toegekend. </w:t>
      </w:r>
      <w:ins w:id="137" w:author="Lankvelt, Anna van" w:date="2022-08-12T09:29:00Z">
        <w:r w:rsidR="00762CEF">
          <w:rPr>
            <w:rFonts w:ascii="Arial" w:hAnsi="Arial" w:cs="Arial"/>
            <w:sz w:val="24"/>
          </w:rPr>
          <w:t xml:space="preserve">                                     </w:t>
        </w:r>
      </w:ins>
      <w:r w:rsidRPr="00323F50">
        <w:rPr>
          <w:rFonts w:ascii="Arial" w:hAnsi="Arial" w:cs="Arial"/>
          <w:sz w:val="24"/>
        </w:rPr>
        <w:t>Bijvoorbeeld: NL.IMRO.0034.BP2ABZ01-ON01</w:t>
      </w:r>
    </w:p>
    <w:p w14:paraId="1DB4F7C4" w14:textId="54F700C8"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Beschrijving</w:t>
      </w:r>
      <w:r w:rsidRPr="00323F50">
        <w:rPr>
          <w:rFonts w:ascii="Arial" w:hAnsi="Arial" w:cs="Arial"/>
          <w:sz w:val="24"/>
        </w:rPr>
        <w:br/>
        <w:t xml:space="preserve">De beschrijving van dit stadium van het ruimtelijk planproces. </w:t>
      </w:r>
      <w:ins w:id="138" w:author="Lankvelt, Anna van" w:date="2022-08-12T09:30:00Z">
        <w:r w:rsidR="00762CEF">
          <w:rPr>
            <w:rFonts w:ascii="Arial" w:hAnsi="Arial" w:cs="Arial"/>
            <w:sz w:val="24"/>
          </w:rPr>
          <w:t xml:space="preserve">                       </w:t>
        </w:r>
      </w:ins>
      <w:r w:rsidRPr="00323F50">
        <w:rPr>
          <w:rFonts w:ascii="Arial" w:hAnsi="Arial" w:cs="Arial"/>
          <w:sz w:val="24"/>
        </w:rPr>
        <w:t>Bijvoorbeeld: ontwerp van het bestemmingsplan Centrum Almere Stad</w:t>
      </w:r>
    </w:p>
    <w:p w14:paraId="4291E0DC"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Openbaarheid</w:t>
      </w:r>
      <w:r w:rsidRPr="00323F50">
        <w:rPr>
          <w:rFonts w:ascii="Arial" w:hAnsi="Arial" w:cs="Arial"/>
          <w:sz w:val="24"/>
        </w:rPr>
        <w:br/>
        <w:t>Beperkingen in verband met privacy, vertrouwelijkheid ed. worden bij dit element verklaard. Bronbestanden van ruimtelijke instrumenten zijn verplicht openbaar vanaf de fase ontwerp.</w:t>
      </w:r>
    </w:p>
    <w:p w14:paraId="716C3CC6"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Classificatie</w:t>
      </w:r>
      <w:r w:rsidRPr="00323F50">
        <w:rPr>
          <w:rFonts w:ascii="Arial" w:hAnsi="Arial" w:cs="Arial"/>
          <w:sz w:val="24"/>
        </w:rPr>
        <w:br/>
        <w:t>Niveau van informatiebeveiliging, bijvoorbeeld vertrouwelijk, geheim. Bij bronbestanden van ruimtelijke instrumenten is dit niet van toepassing.</w:t>
      </w:r>
    </w:p>
    <w:p w14:paraId="60646480"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Rechten</w:t>
      </w:r>
      <w:r w:rsidRPr="00323F50">
        <w:rPr>
          <w:rFonts w:ascii="Arial" w:hAnsi="Arial" w:cs="Arial"/>
          <w:sz w:val="24"/>
        </w:rPr>
        <w:br/>
        <w:t>Auteursrecht, gebruiksrecht, eigendomsrecht etc.. Bronbestanden van ruimtelijke instrumenten worden als open data beschikbaar gesteld.</w:t>
      </w:r>
    </w:p>
    <w:p w14:paraId="067063FC"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Integriteit</w:t>
      </w:r>
      <w:r w:rsidRPr="00323F50">
        <w:rPr>
          <w:rFonts w:ascii="Arial" w:hAnsi="Arial" w:cs="Arial"/>
          <w:sz w:val="24"/>
        </w:rPr>
        <w:br/>
        <w:t xml:space="preserve">Informatie waaruit blijkt of een archiefstuk zijn integriteit heeft behouden. In dit geval wordt informatie over het gebruikte PKI-Overheid certificaat opgenomen waarmee de bronbestanden van een waarmerk zijn voorzien. De versleuteling daarvan is opgeslagen in het bronbestand </w:t>
      </w:r>
      <w:proofErr w:type="spellStart"/>
      <w:r w:rsidRPr="00323F50">
        <w:rPr>
          <w:rFonts w:ascii="Arial" w:hAnsi="Arial" w:cs="Arial"/>
          <w:sz w:val="24"/>
        </w:rPr>
        <w:t>geleideformulier</w:t>
      </w:r>
      <w:proofErr w:type="spellEnd"/>
      <w:r w:rsidRPr="00323F50">
        <w:rPr>
          <w:rFonts w:ascii="Arial" w:hAnsi="Arial" w:cs="Arial"/>
          <w:sz w:val="24"/>
        </w:rPr>
        <w:t>.</w:t>
      </w:r>
    </w:p>
    <w:p w14:paraId="20B87A17" w14:textId="77777777" w:rsidR="00323F50" w:rsidRPr="00323F50" w:rsidRDefault="00323F50" w:rsidP="00323F50">
      <w:pPr>
        <w:numPr>
          <w:ilvl w:val="0"/>
          <w:numId w:val="7"/>
        </w:numPr>
        <w:spacing w:after="240" w:line="240" w:lineRule="auto"/>
        <w:rPr>
          <w:rFonts w:ascii="Arial" w:hAnsi="Arial" w:cs="Arial"/>
          <w:sz w:val="24"/>
        </w:rPr>
      </w:pPr>
      <w:proofErr w:type="spellStart"/>
      <w:r w:rsidRPr="00323F50">
        <w:rPr>
          <w:rFonts w:ascii="Arial" w:hAnsi="Arial" w:cs="Arial"/>
          <w:i/>
          <w:iCs/>
          <w:sz w:val="24"/>
        </w:rPr>
        <w:t>Hogerliggend</w:t>
      </w:r>
      <w:proofErr w:type="spellEnd"/>
      <w:r w:rsidRPr="00323F50">
        <w:rPr>
          <w:rFonts w:ascii="Arial" w:hAnsi="Arial" w:cs="Arial"/>
          <w:i/>
          <w:iCs/>
          <w:sz w:val="24"/>
        </w:rPr>
        <w:t xml:space="preserve"> ordenings-niveau</w:t>
      </w:r>
      <w:r w:rsidRPr="00323F50">
        <w:rPr>
          <w:rFonts w:ascii="Arial" w:hAnsi="Arial" w:cs="Arial"/>
          <w:sz w:val="24"/>
        </w:rPr>
        <w:br/>
        <w:t xml:space="preserve">Hier wordt aangegeven waar dit </w:t>
      </w:r>
      <w:proofErr w:type="spellStart"/>
      <w:r w:rsidRPr="00323F50">
        <w:rPr>
          <w:rFonts w:ascii="Arial" w:hAnsi="Arial" w:cs="Arial"/>
          <w:sz w:val="24"/>
        </w:rPr>
        <w:t>subdossier</w:t>
      </w:r>
      <w:proofErr w:type="spellEnd"/>
      <w:r w:rsidRPr="00323F50">
        <w:rPr>
          <w:rFonts w:ascii="Arial" w:hAnsi="Arial" w:cs="Arial"/>
          <w:sz w:val="24"/>
        </w:rPr>
        <w:t xml:space="preserve"> onderdeel van uit maakt. Er wordt verwezen naar het dossier.</w:t>
      </w:r>
    </w:p>
    <w:p w14:paraId="60307907" w14:textId="22E5D558" w:rsidR="00323F50" w:rsidRDefault="00323F50" w:rsidP="00323F50">
      <w:pPr>
        <w:numPr>
          <w:ilvl w:val="0"/>
          <w:numId w:val="7"/>
        </w:numPr>
        <w:spacing w:line="240" w:lineRule="auto"/>
        <w:rPr>
          <w:ins w:id="139" w:author="Lankvelt, Anna van" w:date="2022-08-12T09:30:00Z"/>
          <w:rFonts w:ascii="Arial" w:hAnsi="Arial" w:cs="Arial"/>
          <w:sz w:val="24"/>
        </w:rPr>
      </w:pPr>
      <w:r w:rsidRPr="00323F50">
        <w:rPr>
          <w:rFonts w:ascii="Arial" w:hAnsi="Arial" w:cs="Arial"/>
          <w:i/>
          <w:iCs/>
          <w:sz w:val="24"/>
        </w:rPr>
        <w:t>Aanwezigheid kopieversies</w:t>
      </w:r>
      <w:r w:rsidRPr="00323F50">
        <w:rPr>
          <w:rFonts w:ascii="Arial" w:hAnsi="Arial" w:cs="Arial"/>
          <w:sz w:val="24"/>
        </w:rPr>
        <w:br/>
        <w:t>Het bestuursorgaan stelt het betreffende ruimtelijke plan ook voor een ieder beschikbaar via de weblocatie die is gemeld aan de </w:t>
      </w:r>
      <w:hyperlink r:id="rId34" w:history="1">
        <w:r w:rsidRPr="00323F50">
          <w:rPr>
            <w:rFonts w:ascii="Arial" w:hAnsi="Arial" w:cs="Arial"/>
            <w:color w:val="034575"/>
            <w:sz w:val="24"/>
            <w:u w:val="single"/>
          </w:rPr>
          <w:t>Index</w:t>
        </w:r>
      </w:hyperlink>
      <w:r w:rsidRPr="00323F50">
        <w:rPr>
          <w:rFonts w:ascii="Arial" w:hAnsi="Arial" w:cs="Arial"/>
          <w:sz w:val="24"/>
        </w:rPr>
        <w:t>. De publicatie datum van beschikbaarstelling wordt vastgelegd bij het archiveren van de samenhangende set van bronbestanden.</w:t>
      </w:r>
    </w:p>
    <w:p w14:paraId="66365EE4" w14:textId="77777777" w:rsidR="00762CEF" w:rsidRPr="00323F50" w:rsidRDefault="00762CEF" w:rsidP="0073717E">
      <w:pPr>
        <w:spacing w:line="240" w:lineRule="auto"/>
        <w:ind w:left="720"/>
        <w:rPr>
          <w:rFonts w:ascii="Arial" w:hAnsi="Arial" w:cs="Arial"/>
          <w:sz w:val="24"/>
        </w:rPr>
      </w:pPr>
    </w:p>
    <w:p w14:paraId="3E9FF5FB" w14:textId="4CBADFD3" w:rsidR="00323F50" w:rsidRPr="00323F50" w:rsidRDefault="00323F50" w:rsidP="00323F50">
      <w:pPr>
        <w:spacing w:line="240" w:lineRule="auto"/>
        <w:rPr>
          <w:rFonts w:ascii="Arial" w:hAnsi="Arial" w:cs="Arial"/>
          <w:sz w:val="24"/>
        </w:rPr>
      </w:pPr>
      <w:r w:rsidRPr="00323F50">
        <w:rPr>
          <w:rFonts w:ascii="Arial" w:hAnsi="Arial" w:cs="Arial"/>
          <w:sz w:val="24"/>
        </w:rPr>
        <w:t xml:space="preserve">Gemeenten, provincies en het Rijk zijn conform het </w:t>
      </w:r>
      <w:proofErr w:type="spellStart"/>
      <w:r w:rsidRPr="00323F50">
        <w:rPr>
          <w:rFonts w:ascii="Arial" w:hAnsi="Arial" w:cs="Arial"/>
          <w:sz w:val="24"/>
        </w:rPr>
        <w:t>Bro</w:t>
      </w:r>
      <w:proofErr w:type="spellEnd"/>
      <w:r w:rsidRPr="00323F50">
        <w:rPr>
          <w:rFonts w:ascii="Arial" w:hAnsi="Arial" w:cs="Arial"/>
          <w:sz w:val="24"/>
        </w:rPr>
        <w:t xml:space="preserve"> verplicht hun </w:t>
      </w:r>
      <w:ins w:id="140" w:author="Lankvelt, Anna van" w:date="2022-08-12T09:31:00Z">
        <w:r w:rsidR="00762CEF">
          <w:rPr>
            <w:rFonts w:ascii="Arial" w:hAnsi="Arial" w:cs="Arial"/>
            <w:sz w:val="24"/>
          </w:rPr>
          <w:t xml:space="preserve">ruimtelijke plannen </w:t>
        </w:r>
      </w:ins>
      <w:r w:rsidRPr="00323F50">
        <w:rPr>
          <w:rFonts w:ascii="Arial" w:hAnsi="Arial" w:cs="Arial"/>
          <w:sz w:val="24"/>
        </w:rPr>
        <w:t>via een vooraf opgegeven locatie aan een ieder beschikbaar, vindbaar en toegankelijk te maken. De locatie wordt gemeld aan de index van de landelijk voorziening </w:t>
      </w:r>
      <w:hyperlink r:id="rId35" w:history="1">
        <w:r w:rsidRPr="00323F50">
          <w:rPr>
            <w:rFonts w:ascii="Arial" w:hAnsi="Arial" w:cs="Arial"/>
            <w:color w:val="034575"/>
            <w:sz w:val="24"/>
            <w:u w:val="single"/>
          </w:rPr>
          <w:t>Ruimtelijkeplannen.nl</w:t>
        </w:r>
      </w:hyperlink>
      <w:r w:rsidRPr="00323F50">
        <w:rPr>
          <w:rFonts w:ascii="Arial" w:hAnsi="Arial" w:cs="Arial"/>
          <w:sz w:val="24"/>
        </w:rPr>
        <w:t>.</w:t>
      </w:r>
    </w:p>
    <w:p w14:paraId="19AC825E"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2.4.3 Document</w:t>
      </w:r>
    </w:p>
    <w:p w14:paraId="0A11FE02"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Binnen het </w:t>
      </w:r>
      <w:proofErr w:type="spellStart"/>
      <w:r w:rsidRPr="00323F50">
        <w:rPr>
          <w:rFonts w:ascii="Arial" w:hAnsi="Arial" w:cs="Arial"/>
          <w:sz w:val="24"/>
        </w:rPr>
        <w:t>subdossier</w:t>
      </w:r>
      <w:proofErr w:type="spellEnd"/>
      <w:r w:rsidRPr="00323F50">
        <w:rPr>
          <w:rFonts w:ascii="Arial" w:hAnsi="Arial" w:cs="Arial"/>
          <w:sz w:val="24"/>
        </w:rPr>
        <w:t xml:space="preserve"> worden de betreffende bestanden opgeslagen; de betreffende documenten. Dit zijn bijvoorbeeld de bronbestanden, maar ook de ondergrond van het ruimtelijk plan zelf:</w:t>
      </w:r>
    </w:p>
    <w:p w14:paraId="6F4A4C7E"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IMRO (plankaart)</w:t>
      </w:r>
    </w:p>
    <w:p w14:paraId="10657FB4"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Planteksten</w:t>
      </w:r>
    </w:p>
    <w:p w14:paraId="20E0CEAB" w14:textId="3829836F" w:rsidR="00323F50" w:rsidRPr="00323F50" w:rsidRDefault="00762CEF" w:rsidP="00323F50">
      <w:pPr>
        <w:numPr>
          <w:ilvl w:val="0"/>
          <w:numId w:val="8"/>
        </w:numPr>
        <w:spacing w:before="60" w:after="120" w:line="240" w:lineRule="auto"/>
        <w:rPr>
          <w:rFonts w:ascii="Arial" w:hAnsi="Arial" w:cs="Arial"/>
          <w:sz w:val="24"/>
        </w:rPr>
      </w:pPr>
      <w:ins w:id="141" w:author="Lankvelt, Anna van" w:date="2022-08-12T09:31:00Z">
        <w:r>
          <w:rPr>
            <w:rFonts w:ascii="Arial" w:hAnsi="Arial" w:cs="Arial"/>
            <w:sz w:val="24"/>
          </w:rPr>
          <w:t>R</w:t>
        </w:r>
      </w:ins>
      <w:del w:id="142" w:author="Lankvelt, Anna van" w:date="2022-08-12T09:31:00Z">
        <w:r w:rsidR="00323F50" w:rsidRPr="00323F50" w:rsidDel="00762CEF">
          <w:rPr>
            <w:rFonts w:ascii="Arial" w:hAnsi="Arial" w:cs="Arial"/>
            <w:sz w:val="24"/>
          </w:rPr>
          <w:delText>r</w:delText>
        </w:r>
      </w:del>
      <w:r w:rsidR="00323F50" w:rsidRPr="00323F50">
        <w:rPr>
          <w:rFonts w:ascii="Arial" w:hAnsi="Arial" w:cs="Arial"/>
          <w:sz w:val="24"/>
        </w:rPr>
        <w:t>egels</w:t>
      </w:r>
    </w:p>
    <w:p w14:paraId="6B654B63" w14:textId="2BA414BD" w:rsidR="00323F50" w:rsidRPr="00323F50" w:rsidRDefault="00762CEF" w:rsidP="00323F50">
      <w:pPr>
        <w:numPr>
          <w:ilvl w:val="0"/>
          <w:numId w:val="8"/>
        </w:numPr>
        <w:spacing w:before="60" w:after="120" w:line="240" w:lineRule="auto"/>
        <w:rPr>
          <w:rFonts w:ascii="Arial" w:hAnsi="Arial" w:cs="Arial"/>
          <w:sz w:val="24"/>
        </w:rPr>
      </w:pPr>
      <w:ins w:id="143" w:author="Lankvelt, Anna van" w:date="2022-08-12T09:31:00Z">
        <w:r>
          <w:rPr>
            <w:rFonts w:ascii="Arial" w:hAnsi="Arial" w:cs="Arial"/>
            <w:sz w:val="24"/>
          </w:rPr>
          <w:lastRenderedPageBreak/>
          <w:t>B</w:t>
        </w:r>
      </w:ins>
      <w:del w:id="144" w:author="Lankvelt, Anna van" w:date="2022-08-12T09:31:00Z">
        <w:r w:rsidR="00323F50" w:rsidRPr="00323F50" w:rsidDel="00762CEF">
          <w:rPr>
            <w:rFonts w:ascii="Arial" w:hAnsi="Arial" w:cs="Arial"/>
            <w:sz w:val="24"/>
          </w:rPr>
          <w:delText>b</w:delText>
        </w:r>
      </w:del>
      <w:r w:rsidR="00323F50" w:rsidRPr="00323F50">
        <w:rPr>
          <w:rFonts w:ascii="Arial" w:hAnsi="Arial" w:cs="Arial"/>
          <w:sz w:val="24"/>
        </w:rPr>
        <w:t>eleids-/ besluitdocument</w:t>
      </w:r>
    </w:p>
    <w:p w14:paraId="280A09EE" w14:textId="50BC6137" w:rsidR="00323F50" w:rsidRPr="00323F50" w:rsidRDefault="00762CEF" w:rsidP="00323F50">
      <w:pPr>
        <w:numPr>
          <w:ilvl w:val="0"/>
          <w:numId w:val="8"/>
        </w:numPr>
        <w:spacing w:before="60" w:after="120" w:line="240" w:lineRule="auto"/>
        <w:rPr>
          <w:rFonts w:ascii="Arial" w:hAnsi="Arial" w:cs="Arial"/>
          <w:sz w:val="24"/>
        </w:rPr>
      </w:pPr>
      <w:ins w:id="145" w:author="Lankvelt, Anna van" w:date="2022-08-12T09:31:00Z">
        <w:r>
          <w:rPr>
            <w:rFonts w:ascii="Arial" w:hAnsi="Arial" w:cs="Arial"/>
            <w:sz w:val="24"/>
          </w:rPr>
          <w:t>T</w:t>
        </w:r>
      </w:ins>
      <w:del w:id="146" w:author="Lankvelt, Anna van" w:date="2022-08-12T09:31:00Z">
        <w:r w:rsidR="00323F50" w:rsidRPr="00323F50" w:rsidDel="00762CEF">
          <w:rPr>
            <w:rFonts w:ascii="Arial" w:hAnsi="Arial" w:cs="Arial"/>
            <w:sz w:val="24"/>
          </w:rPr>
          <w:delText>t</w:delText>
        </w:r>
      </w:del>
      <w:r w:rsidR="00323F50" w:rsidRPr="00323F50">
        <w:rPr>
          <w:rFonts w:ascii="Arial" w:hAnsi="Arial" w:cs="Arial"/>
          <w:sz w:val="24"/>
        </w:rPr>
        <w:t>oelichting</w:t>
      </w:r>
    </w:p>
    <w:p w14:paraId="242BB7C5"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Vaststellingsbesluit</w:t>
      </w:r>
    </w:p>
    <w:p w14:paraId="3C35BEE8"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Bijlage(n)</w:t>
      </w:r>
    </w:p>
    <w:p w14:paraId="74E9A8EA"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Illustratie</w:t>
      </w:r>
    </w:p>
    <w:p w14:paraId="430202A8" w14:textId="77777777" w:rsidR="00323F50" w:rsidRPr="00323F50" w:rsidRDefault="00323F50" w:rsidP="00323F50">
      <w:pPr>
        <w:numPr>
          <w:ilvl w:val="0"/>
          <w:numId w:val="8"/>
        </w:numPr>
        <w:spacing w:before="60" w:after="120" w:line="240" w:lineRule="auto"/>
        <w:rPr>
          <w:rFonts w:ascii="Arial" w:hAnsi="Arial" w:cs="Arial"/>
          <w:sz w:val="24"/>
        </w:rPr>
      </w:pPr>
      <w:proofErr w:type="spellStart"/>
      <w:r w:rsidRPr="00323F50">
        <w:rPr>
          <w:rFonts w:ascii="Arial" w:hAnsi="Arial" w:cs="Arial"/>
          <w:sz w:val="24"/>
        </w:rPr>
        <w:t>Geleidefomulier</w:t>
      </w:r>
      <w:proofErr w:type="spellEnd"/>
    </w:p>
    <w:p w14:paraId="3F2CC55E"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Ondergrond</w:t>
      </w:r>
    </w:p>
    <w:p w14:paraId="339C74ED" w14:textId="634407EC" w:rsidR="00323F50" w:rsidRPr="00323F50" w:rsidRDefault="00323F50" w:rsidP="00323F50">
      <w:pPr>
        <w:spacing w:line="240" w:lineRule="auto"/>
        <w:rPr>
          <w:rFonts w:ascii="Arial" w:hAnsi="Arial" w:cs="Arial"/>
          <w:sz w:val="24"/>
        </w:rPr>
      </w:pPr>
      <w:r w:rsidRPr="00323F50">
        <w:rPr>
          <w:rFonts w:ascii="Arial" w:hAnsi="Arial" w:cs="Arial"/>
          <w:sz w:val="24"/>
        </w:rPr>
        <w:t>Conform de Standaard Toegankelijkheid Ruimtelijke Instrumenten kan de samenstelling van de set bronbestanden per type ruimtelijk</w:t>
      </w:r>
      <w:del w:id="147" w:author="Lankvelt, Anna van" w:date="2022-08-12T09:32:00Z">
        <w:r w:rsidRPr="00323F50" w:rsidDel="00762CEF">
          <w:rPr>
            <w:rFonts w:ascii="Arial" w:hAnsi="Arial" w:cs="Arial"/>
            <w:sz w:val="24"/>
          </w:rPr>
          <w:delText>e</w:delText>
        </w:r>
      </w:del>
      <w:r w:rsidRPr="00323F50">
        <w:rPr>
          <w:rFonts w:ascii="Arial" w:hAnsi="Arial" w:cs="Arial"/>
          <w:sz w:val="24"/>
        </w:rPr>
        <w:t xml:space="preserve"> plan, maar ook per fase van het plan, verschillen. Welke bestandsformaten moeten worden gebruikt is tevens aangegeven in paragraaf 4.2 van de </w:t>
      </w:r>
      <w:hyperlink r:id="rId36" w:history="1">
        <w:r w:rsidRPr="00323F50">
          <w:rPr>
            <w:rFonts w:ascii="Arial" w:hAnsi="Arial" w:cs="Arial"/>
            <w:color w:val="034575"/>
            <w:sz w:val="24"/>
            <w:u w:val="single"/>
          </w:rPr>
          <w:t>Standaard Toegankelijkheid Ruimtelijke Instrumenten (STRI2012)</w:t>
        </w:r>
      </w:hyperlink>
      <w:r w:rsidRPr="00323F50">
        <w:rPr>
          <w:rFonts w:ascii="Arial" w:hAnsi="Arial" w:cs="Arial"/>
          <w:sz w:val="24"/>
        </w:rPr>
        <w:t>. De ondergrond maakt geen deel uit van de set van bronbestanden die het ruimtelijke instrument vormen. Om die reden bevat de STRI2012 geen voorschrift over de toegelaten bestandsformaten voor de ondergrond. De </w:t>
      </w:r>
      <w:hyperlink r:id="rId37" w:history="1">
        <w:r w:rsidRPr="00323F50">
          <w:rPr>
            <w:rFonts w:ascii="Arial" w:hAnsi="Arial" w:cs="Arial"/>
            <w:color w:val="034575"/>
            <w:sz w:val="24"/>
            <w:u w:val="single"/>
          </w:rPr>
          <w:t>Praktijkrichtlijn Toegankelijkheid Ruimtelijke Instrumenten (PRTRI)</w:t>
        </w:r>
      </w:hyperlink>
      <w:r w:rsidRPr="00323F50">
        <w:rPr>
          <w:rFonts w:ascii="Arial" w:hAnsi="Arial" w:cs="Arial"/>
          <w:sz w:val="24"/>
        </w:rPr>
        <w:t> geeft advies over het gebruik van het formaat.</w:t>
      </w:r>
    </w:p>
    <w:p w14:paraId="143E7068" w14:textId="20685349" w:rsidR="00323F50" w:rsidRPr="00762CEF" w:rsidRDefault="00323F50">
      <w:pPr>
        <w:numPr>
          <w:ilvl w:val="0"/>
          <w:numId w:val="9"/>
        </w:numPr>
        <w:spacing w:after="240" w:line="240" w:lineRule="auto"/>
        <w:rPr>
          <w:rFonts w:ascii="Arial" w:hAnsi="Arial" w:cs="Arial"/>
          <w:sz w:val="24"/>
        </w:rPr>
      </w:pPr>
      <w:r w:rsidRPr="00323F50">
        <w:rPr>
          <w:rFonts w:ascii="Arial" w:hAnsi="Arial" w:cs="Arial"/>
          <w:i/>
          <w:iCs/>
          <w:sz w:val="24"/>
        </w:rPr>
        <w:t>Type</w:t>
      </w:r>
      <w:ins w:id="148" w:author="Lankvelt, Anna van" w:date="2022-08-12T09:32:00Z">
        <w:r w:rsidR="00762CEF">
          <w:rPr>
            <w:rFonts w:ascii="Arial" w:hAnsi="Arial" w:cs="Arial"/>
            <w:sz w:val="24"/>
          </w:rPr>
          <w:t xml:space="preserve">                                                                                                                   </w:t>
        </w:r>
      </w:ins>
      <w:del w:id="149" w:author="Lankvelt, Anna van" w:date="2022-08-12T09:32:00Z">
        <w:r w:rsidRPr="00323F50" w:rsidDel="00762CEF">
          <w:rPr>
            <w:rFonts w:ascii="Arial" w:hAnsi="Arial" w:cs="Arial"/>
            <w:sz w:val="24"/>
          </w:rPr>
          <w:delText> </w:delText>
        </w:r>
      </w:del>
      <w:r w:rsidRPr="00762CEF">
        <w:rPr>
          <w:rFonts w:ascii="Arial" w:hAnsi="Arial" w:cs="Arial"/>
          <w:sz w:val="24"/>
        </w:rPr>
        <w:t xml:space="preserve">Met type en daaraan gekoppeld vorm, wordt concreet aangegeven welke onderdelen (documenttypen) in dit </w:t>
      </w:r>
      <w:proofErr w:type="spellStart"/>
      <w:r w:rsidRPr="00762CEF">
        <w:rPr>
          <w:rFonts w:ascii="Arial" w:hAnsi="Arial" w:cs="Arial"/>
          <w:sz w:val="24"/>
        </w:rPr>
        <w:t>subdossier</w:t>
      </w:r>
      <w:proofErr w:type="spellEnd"/>
      <w:r w:rsidRPr="00762CEF">
        <w:rPr>
          <w:rFonts w:ascii="Arial" w:hAnsi="Arial" w:cs="Arial"/>
          <w:sz w:val="24"/>
        </w:rPr>
        <w:t xml:space="preserve"> vindbaar zijn. Bijvoorbeeld: bronbestanden bestemmingsplan onderverdeeld naar kaart en regels met toelichting en </w:t>
      </w:r>
      <w:proofErr w:type="spellStart"/>
      <w:r w:rsidRPr="00762CEF">
        <w:rPr>
          <w:rFonts w:ascii="Arial" w:hAnsi="Arial" w:cs="Arial"/>
          <w:sz w:val="24"/>
        </w:rPr>
        <w:t>geleideformulier</w:t>
      </w:r>
      <w:proofErr w:type="spellEnd"/>
      <w:r w:rsidRPr="00762CEF">
        <w:rPr>
          <w:rFonts w:ascii="Arial" w:hAnsi="Arial" w:cs="Arial"/>
          <w:sz w:val="24"/>
        </w:rPr>
        <w:t>. Binnen het dossier worden naast het ruimtelijk plan in bronbestanden ook andere archiefstukken verzameld. Bijvoorbeeld: collegevoorstel, startdocument of zienswijzen.</w:t>
      </w:r>
    </w:p>
    <w:p w14:paraId="3A6B041F" w14:textId="77777777"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Bestandsnaam</w:t>
      </w:r>
      <w:r w:rsidRPr="00323F50">
        <w:rPr>
          <w:rFonts w:ascii="Arial" w:hAnsi="Arial" w:cs="Arial"/>
          <w:sz w:val="24"/>
        </w:rPr>
        <w:br/>
        <w:t>De unieke bestandsnaam met bestandsformaat die aan ieder onderdeel van de bronbestanden is meegegeven conform de RO Standaarden (STRI).</w:t>
      </w:r>
    </w:p>
    <w:p w14:paraId="3689F7E6" w14:textId="77777777"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Vorm</w:t>
      </w:r>
      <w:r w:rsidRPr="00323F50">
        <w:rPr>
          <w:rFonts w:ascii="Arial" w:hAnsi="Arial" w:cs="Arial"/>
          <w:sz w:val="24"/>
        </w:rPr>
        <w:br/>
        <w:t>Met vorm wordt aangegeven de verschijningsvorm, dan wel documentvorm. Bij zienswijzen is dit bijvoorbeeld pdf, maar in het kader van het voorbeeld bij</w:t>
      </w:r>
    </w:p>
    <w:p w14:paraId="65F7F5D7" w14:textId="22ACEBE5"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sz w:val="24"/>
        </w:rPr>
        <w:t>Type* is dit: bronbestanden</w:t>
      </w:r>
      <w:del w:id="150" w:author="Lankvelt, Anna van" w:date="2022-08-12T09:33:00Z">
        <w:r w:rsidRPr="00323F50" w:rsidDel="00762CEF">
          <w:rPr>
            <w:rFonts w:ascii="Arial" w:hAnsi="Arial" w:cs="Arial"/>
            <w:sz w:val="24"/>
          </w:rPr>
          <w:delText>.</w:delText>
        </w:r>
      </w:del>
      <w:r w:rsidRPr="00323F50">
        <w:rPr>
          <w:rFonts w:ascii="Arial" w:hAnsi="Arial" w:cs="Arial"/>
          <w:sz w:val="24"/>
        </w:rPr>
        <w:t xml:space="preserve"> </w:t>
      </w:r>
      <w:ins w:id="151" w:author="Lankvelt, Anna van" w:date="2022-08-12T09:33:00Z">
        <w:r w:rsidR="00762CEF">
          <w:rPr>
            <w:rFonts w:ascii="Arial" w:hAnsi="Arial" w:cs="Arial"/>
            <w:sz w:val="24"/>
          </w:rPr>
          <w:t xml:space="preserve">                                                                                   </w:t>
        </w:r>
      </w:ins>
      <w:r w:rsidRPr="00323F50">
        <w:rPr>
          <w:rFonts w:ascii="Arial" w:hAnsi="Arial" w:cs="Arial"/>
          <w:sz w:val="24"/>
        </w:rPr>
        <w:t>In de RO Standaarden (STRI) is vastgelegd wat onder bronbestanden worden verstaan en welke onderdelen dit zijn per ruimtelijk plan.</w:t>
      </w:r>
    </w:p>
    <w:p w14:paraId="749F174A" w14:textId="77777777"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Benodigde hulpmiddelen</w:t>
      </w:r>
      <w:r w:rsidRPr="00323F50">
        <w:rPr>
          <w:rFonts w:ascii="Arial" w:hAnsi="Arial" w:cs="Arial"/>
          <w:sz w:val="24"/>
        </w:rPr>
        <w:br/>
        <w:t>Naast </w:t>
      </w:r>
      <w:r w:rsidRPr="00323F50">
        <w:rPr>
          <w:rFonts w:ascii="Arial" w:hAnsi="Arial" w:cs="Arial"/>
          <w:i/>
          <w:iCs/>
          <w:sz w:val="24"/>
        </w:rPr>
        <w:t>Vorm</w:t>
      </w:r>
      <w:r w:rsidRPr="00323F50">
        <w:rPr>
          <w:rFonts w:ascii="Arial" w:hAnsi="Arial" w:cs="Arial"/>
          <w:sz w:val="24"/>
        </w:rPr>
        <w:t> wordt aangegeven hoe de bronbestanden kunnen worden geraadpleegd, door middel van welke raadpleegsoftware. In het geval van ruimtelijke plannen betreft het een viewer die de RO Standaarden ondersteunt. Ook is het mogelijk, doordat gebruik is gemaakt van open standaarden, in het kader van digitale duurzaamheid te verwijzen naar de RO Standaarden. Door de beschikbaarheid van de open standaarden is op een later tijdstip altijd de dataset van bronbestanden te interpreteren en te verwerken voor het raadplegen.</w:t>
      </w:r>
    </w:p>
    <w:p w14:paraId="164D5816" w14:textId="01E8CFEE"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Vindplaats</w:t>
      </w:r>
      <w:r w:rsidRPr="00323F50">
        <w:rPr>
          <w:rFonts w:ascii="Arial" w:hAnsi="Arial" w:cs="Arial"/>
          <w:sz w:val="24"/>
        </w:rPr>
        <w:br/>
        <w:t xml:space="preserve">De fysieke of virtuele vindplaats(-en) van het archiefstuk. Dit is de vindplaats </w:t>
      </w:r>
      <w:r w:rsidRPr="00323F50">
        <w:rPr>
          <w:rFonts w:ascii="Arial" w:hAnsi="Arial" w:cs="Arial"/>
          <w:sz w:val="24"/>
        </w:rPr>
        <w:lastRenderedPageBreak/>
        <w:t>binnen de eigen organisatie</w:t>
      </w:r>
      <w:del w:id="152" w:author="Lankvelt, Anna van" w:date="2022-08-12T09:35:00Z">
        <w:r w:rsidRPr="00323F50" w:rsidDel="00762CEF">
          <w:rPr>
            <w:rFonts w:ascii="Arial" w:hAnsi="Arial" w:cs="Arial"/>
            <w:sz w:val="24"/>
          </w:rPr>
          <w:delText>,</w:delText>
        </w:r>
      </w:del>
      <w:r w:rsidRPr="00323F50">
        <w:rPr>
          <w:rFonts w:ascii="Arial" w:hAnsi="Arial" w:cs="Arial"/>
          <w:sz w:val="24"/>
        </w:rPr>
        <w:t xml:space="preserve"> en niet de openbare vindplaats zoals aangegeven in het manifest van het desbetreffende bestuursorgaan. In het geval de bronbestanden niet in </w:t>
      </w:r>
      <w:ins w:id="153" w:author="Reijden, Wout van der" w:date="2022-08-11T13:16:00Z">
        <w:r>
          <w:rPr>
            <w:rFonts w:ascii="Arial" w:hAnsi="Arial" w:cs="Arial"/>
            <w:sz w:val="24"/>
          </w:rPr>
          <w:t xml:space="preserve">(bijvoorbeeld) </w:t>
        </w:r>
      </w:ins>
      <w:r w:rsidRPr="00323F50">
        <w:rPr>
          <w:rFonts w:ascii="Arial" w:hAnsi="Arial" w:cs="Arial"/>
          <w:sz w:val="24"/>
        </w:rPr>
        <w:t>een DMS zijn opgeslagen en de andere stukken wel standaard in een DMS zijn opgeslagen, wordt aangegeven waar de bronbestanden zijn opgeslagen.</w:t>
      </w:r>
    </w:p>
    <w:p w14:paraId="3039148B"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3. Achtergrond: wetgeving en andere kaders</w:t>
      </w:r>
    </w:p>
    <w:p w14:paraId="18D5D617"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De handreiking richt zich met het vorige hoofdstuk op het organiseren van het archiveren van ruimtelijke plannen. Om duidelijk te krijgen waarom juist deze informatie moet worden verzameld is aan de handreiking ook wetgeving toegevoegd om de wettelijk verplichtingen en kaders te kunnen bepalen. Dit hoofdstuk richt zich op de Wet ruimtelijke ordening en de Archiefwet.</w:t>
      </w:r>
    </w:p>
    <w:p w14:paraId="5E82EFAB"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3.1 Wetgeving</w:t>
      </w:r>
    </w:p>
    <w:p w14:paraId="60315F9E"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Wat betreft wetgeving hebben we primair te maken met de Wet ruimtelijke ordening en de Archiefwet. Deze worden achtereenvolgens behandeld in deze paragraaf.</w:t>
      </w:r>
    </w:p>
    <w:p w14:paraId="612E0AD6"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3.1.1 Wet ruimtelijke ordening</w:t>
      </w:r>
    </w:p>
    <w:p w14:paraId="3E6296CC" w14:textId="0BE12276" w:rsidR="00323F50" w:rsidRDefault="00323F50" w:rsidP="00323F50">
      <w:pPr>
        <w:spacing w:line="240" w:lineRule="auto"/>
        <w:rPr>
          <w:ins w:id="154" w:author="Lankvelt, Anna van" w:date="2022-08-12T09:35:00Z"/>
          <w:rFonts w:ascii="Arial" w:hAnsi="Arial" w:cs="Arial"/>
          <w:sz w:val="24"/>
        </w:rPr>
      </w:pPr>
      <w:r w:rsidRPr="00323F50">
        <w:rPr>
          <w:rFonts w:ascii="Arial" w:hAnsi="Arial" w:cs="Arial"/>
          <w:sz w:val="24"/>
        </w:rPr>
        <w:t>De </w:t>
      </w:r>
      <w:hyperlink r:id="rId38" w:history="1">
        <w:r w:rsidRPr="00323F50">
          <w:rPr>
            <w:rFonts w:ascii="Arial" w:hAnsi="Arial" w:cs="Arial"/>
            <w:color w:val="034575"/>
            <w:sz w:val="24"/>
            <w:u w:val="single"/>
          </w:rPr>
          <w:t>Wet ruimtelijke ordening (</w:t>
        </w:r>
        <w:proofErr w:type="spellStart"/>
        <w:r w:rsidRPr="00323F50">
          <w:rPr>
            <w:rFonts w:ascii="Arial" w:hAnsi="Arial" w:cs="Arial"/>
            <w:color w:val="034575"/>
            <w:sz w:val="24"/>
            <w:u w:val="single"/>
          </w:rPr>
          <w:t>Wro</w:t>
        </w:r>
        <w:proofErr w:type="spellEnd"/>
        <w:r w:rsidRPr="00323F50">
          <w:rPr>
            <w:rFonts w:ascii="Arial" w:hAnsi="Arial" w:cs="Arial"/>
            <w:color w:val="034575"/>
            <w:sz w:val="24"/>
            <w:u w:val="single"/>
          </w:rPr>
          <w:t>)</w:t>
        </w:r>
      </w:hyperlink>
      <w:r w:rsidRPr="00323F50">
        <w:rPr>
          <w:rFonts w:ascii="Arial" w:hAnsi="Arial" w:cs="Arial"/>
          <w:sz w:val="24"/>
        </w:rPr>
        <w:t> is op 1 juli 2008 in werking getreden. De basis voor digitale ruimtelijke plannen is gelegd door voor verschillende planprocedures aan te geven dat de betrokken overheid het betreffende plan, visie of besluit tevens langs elektronische weg bekend maakt.</w:t>
      </w:r>
    </w:p>
    <w:p w14:paraId="56F3B752" w14:textId="77777777" w:rsidR="00762CEF" w:rsidRPr="00323F50" w:rsidRDefault="00762CEF" w:rsidP="00323F50">
      <w:pPr>
        <w:spacing w:line="240" w:lineRule="auto"/>
        <w:rPr>
          <w:rFonts w:ascii="Arial" w:hAnsi="Arial" w:cs="Arial"/>
          <w:sz w:val="24"/>
        </w:rPr>
      </w:pPr>
    </w:p>
    <w:p w14:paraId="673FEEE4" w14:textId="77777777" w:rsidR="00323F50" w:rsidRPr="00323F50" w:rsidRDefault="00323F50" w:rsidP="00323F50">
      <w:pPr>
        <w:spacing w:line="240" w:lineRule="auto"/>
        <w:rPr>
          <w:rFonts w:ascii="Arial" w:hAnsi="Arial" w:cs="Arial"/>
          <w:sz w:val="24"/>
        </w:rPr>
      </w:pPr>
      <w:r w:rsidRPr="00323F50">
        <w:rPr>
          <w:rFonts w:ascii="Arial" w:hAnsi="Arial" w:cs="Arial"/>
          <w:sz w:val="24"/>
        </w:rPr>
        <w:t>De uitwerking vindt plaats in het </w:t>
      </w:r>
      <w:hyperlink r:id="rId39" w:history="1">
        <w:r w:rsidRPr="00323F50">
          <w:rPr>
            <w:rFonts w:ascii="Arial" w:hAnsi="Arial" w:cs="Arial"/>
            <w:color w:val="034575"/>
            <w:sz w:val="24"/>
            <w:u w:val="single"/>
          </w:rPr>
          <w:t>Besluit ruimtelijke ordening (</w:t>
        </w:r>
        <w:proofErr w:type="spellStart"/>
        <w:r w:rsidRPr="00323F50">
          <w:rPr>
            <w:rFonts w:ascii="Arial" w:hAnsi="Arial" w:cs="Arial"/>
            <w:color w:val="034575"/>
            <w:sz w:val="24"/>
            <w:u w:val="single"/>
          </w:rPr>
          <w:t>Bro</w:t>
        </w:r>
        <w:proofErr w:type="spellEnd"/>
        <w:r w:rsidRPr="00323F50">
          <w:rPr>
            <w:rFonts w:ascii="Arial" w:hAnsi="Arial" w:cs="Arial"/>
            <w:color w:val="034575"/>
            <w:sz w:val="24"/>
            <w:u w:val="single"/>
          </w:rPr>
          <w:t>)</w:t>
        </w:r>
      </w:hyperlink>
      <w:r w:rsidRPr="00323F50">
        <w:rPr>
          <w:rFonts w:ascii="Arial" w:hAnsi="Arial" w:cs="Arial"/>
          <w:sz w:val="24"/>
        </w:rPr>
        <w:t xml:space="preserve"> waar met artikel 1.2.1 is bepaald welke instrumenten uit de </w:t>
      </w:r>
      <w:proofErr w:type="spellStart"/>
      <w:r w:rsidRPr="00323F50">
        <w:rPr>
          <w:rFonts w:ascii="Arial" w:hAnsi="Arial" w:cs="Arial"/>
          <w:sz w:val="24"/>
        </w:rPr>
        <w:t>Wro</w:t>
      </w:r>
      <w:proofErr w:type="spellEnd"/>
      <w:r w:rsidRPr="00323F50">
        <w:rPr>
          <w:rFonts w:ascii="Arial" w:hAnsi="Arial" w:cs="Arial"/>
          <w:sz w:val="24"/>
        </w:rPr>
        <w:t xml:space="preserve"> de betrokken bestuursorganen aan eenieder elektronisch beschikbaar moeten stellen. De betrokken bestuursorganen zijn gemeenten, provincies en het Rijk. Vervolgens bepaalt artikel 1.2.1 </w:t>
      </w:r>
      <w:proofErr w:type="spellStart"/>
      <w:r w:rsidRPr="00323F50">
        <w:rPr>
          <w:rFonts w:ascii="Arial" w:hAnsi="Arial" w:cs="Arial"/>
          <w:sz w:val="24"/>
        </w:rPr>
        <w:t>Bro</w:t>
      </w:r>
      <w:proofErr w:type="spellEnd"/>
      <w:r w:rsidRPr="00323F50">
        <w:rPr>
          <w:rFonts w:ascii="Arial" w:hAnsi="Arial" w:cs="Arial"/>
          <w:sz w:val="24"/>
        </w:rPr>
        <w:t xml:space="preserve"> dat er een landelijke voorziening is, waar deze visies, plannen en besluiten raadpleegbaar zijn. Verder is in de artikelen 1.2.3 en 1.2.4 </w:t>
      </w:r>
      <w:proofErr w:type="spellStart"/>
      <w:r w:rsidRPr="00323F50">
        <w:rPr>
          <w:rFonts w:ascii="Arial" w:hAnsi="Arial" w:cs="Arial"/>
          <w:sz w:val="24"/>
        </w:rPr>
        <w:t>Bro</w:t>
      </w:r>
      <w:proofErr w:type="spellEnd"/>
      <w:r w:rsidRPr="00323F50">
        <w:rPr>
          <w:rFonts w:ascii="Arial" w:hAnsi="Arial" w:cs="Arial"/>
          <w:sz w:val="24"/>
        </w:rPr>
        <w:t xml:space="preserve"> bepaald dat een ondergrond samen met de visie, het besluit of plan digitaal wordt vastgesteld. Met de artikelen 1.2.5 en 1.2.6 </w:t>
      </w:r>
      <w:proofErr w:type="spellStart"/>
      <w:r w:rsidRPr="00323F50">
        <w:rPr>
          <w:rFonts w:ascii="Arial" w:hAnsi="Arial" w:cs="Arial"/>
          <w:sz w:val="24"/>
        </w:rPr>
        <w:t>Bro</w:t>
      </w:r>
      <w:proofErr w:type="spellEnd"/>
      <w:r w:rsidRPr="00323F50">
        <w:rPr>
          <w:rFonts w:ascii="Arial" w:hAnsi="Arial" w:cs="Arial"/>
          <w:sz w:val="24"/>
        </w:rPr>
        <w:t xml:space="preserve"> wordt de ministeriële </w:t>
      </w:r>
      <w:hyperlink r:id="rId40" w:history="1">
        <w:r w:rsidRPr="00323F50">
          <w:rPr>
            <w:rFonts w:ascii="Arial" w:hAnsi="Arial" w:cs="Arial"/>
            <w:color w:val="034575"/>
            <w:sz w:val="24"/>
            <w:u w:val="single"/>
          </w:rPr>
          <w:t>Regeling standaarden ruimtelijke ordening</w:t>
        </w:r>
      </w:hyperlink>
      <w:r w:rsidRPr="00323F50">
        <w:rPr>
          <w:rFonts w:ascii="Arial" w:hAnsi="Arial" w:cs="Arial"/>
          <w:sz w:val="24"/>
        </w:rPr>
        <w:t> geïntroduceerd waarin nadere regels zijn opgenomen betreffende de geometrische plaatsbepaling en elektronische beschikbaarstelling, vindbaarheid en toegankelijkheid van de ruimtelijke plannen, visies en besluiten. De Regeling standaarden ruimtelijke ordening geeft dan ook aan welke normen, aangeduid als de </w:t>
      </w:r>
      <w:r w:rsidRPr="00323F50">
        <w:rPr>
          <w:rFonts w:ascii="Arial" w:hAnsi="Arial" w:cs="Arial"/>
          <w:i/>
          <w:iCs/>
          <w:sz w:val="24"/>
        </w:rPr>
        <w:t>RO Standaarden</w:t>
      </w:r>
      <w:r w:rsidRPr="00323F50">
        <w:rPr>
          <w:rFonts w:ascii="Arial" w:hAnsi="Arial" w:cs="Arial"/>
          <w:sz w:val="24"/>
        </w:rPr>
        <w:t>, in de praktijk moeten worden gebruikt.</w:t>
      </w:r>
    </w:p>
    <w:p w14:paraId="1ABC986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Naast de beschikbaarstelling is in het </w:t>
      </w:r>
      <w:proofErr w:type="spellStart"/>
      <w:r w:rsidRPr="00323F50">
        <w:rPr>
          <w:rFonts w:ascii="Arial" w:hAnsi="Arial" w:cs="Arial"/>
          <w:sz w:val="24"/>
        </w:rPr>
        <w:t>Bro</w:t>
      </w:r>
      <w:proofErr w:type="spellEnd"/>
      <w:r w:rsidRPr="00323F50">
        <w:rPr>
          <w:rFonts w:ascii="Arial" w:hAnsi="Arial" w:cs="Arial"/>
          <w:sz w:val="24"/>
        </w:rPr>
        <w:t xml:space="preserve"> bepaalt met artikel 1.2.3 dat de digitale vorm van het ruimtelijke plan de authentieke versie is. De papieren vorm van de ruimtelijke plannen is daarvan een kopie.</w:t>
      </w:r>
    </w:p>
    <w:p w14:paraId="502FF073"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3.1.2 Welke ruimtelijke plannen</w:t>
      </w:r>
    </w:p>
    <w:p w14:paraId="5A2852BA" w14:textId="393E2211" w:rsidR="00323F50" w:rsidRPr="00323F50" w:rsidRDefault="00323F50" w:rsidP="00323F50">
      <w:pPr>
        <w:spacing w:line="240" w:lineRule="auto"/>
        <w:rPr>
          <w:rFonts w:ascii="Arial" w:hAnsi="Arial" w:cs="Arial"/>
          <w:sz w:val="24"/>
        </w:rPr>
      </w:pPr>
      <w:r w:rsidRPr="00323F50">
        <w:rPr>
          <w:rFonts w:ascii="Arial" w:hAnsi="Arial" w:cs="Arial"/>
          <w:sz w:val="24"/>
        </w:rPr>
        <w:t xml:space="preserve">In de vorige paragraaf is met artikel 1.2.1 </w:t>
      </w:r>
      <w:proofErr w:type="spellStart"/>
      <w:r w:rsidRPr="00323F50">
        <w:rPr>
          <w:rFonts w:ascii="Arial" w:hAnsi="Arial" w:cs="Arial"/>
          <w:sz w:val="24"/>
        </w:rPr>
        <w:t>Bro</w:t>
      </w:r>
      <w:proofErr w:type="spellEnd"/>
      <w:r w:rsidRPr="00323F50">
        <w:rPr>
          <w:rFonts w:ascii="Arial" w:hAnsi="Arial" w:cs="Arial"/>
          <w:sz w:val="24"/>
        </w:rPr>
        <w:t xml:space="preserve"> aangegeven welke ruimtelijke plannen digitaal door de bevoegde gezagen conform de RO Standaarden beschikbaar worden gesteld en vindbaar en toegankelijk worden gemaakt. Deze paragraaf geeft </w:t>
      </w:r>
      <w:r w:rsidRPr="00323F50">
        <w:rPr>
          <w:rFonts w:ascii="Arial" w:hAnsi="Arial" w:cs="Arial"/>
          <w:sz w:val="24"/>
        </w:rPr>
        <w:lastRenderedPageBreak/>
        <w:t>een concreet overzicht. Dit is inclusief de omgevingsvergunning om af te wijken van het bestemmingsplan op basis van de </w:t>
      </w:r>
      <w:proofErr w:type="spellStart"/>
      <w:r w:rsidR="00387FE6">
        <w:fldChar w:fldCharType="begin"/>
      </w:r>
      <w:r w:rsidR="00387FE6">
        <w:instrText xml:space="preserve"> HYPERLINK "http://wetten.overheid.nl/BWBR0024779" </w:instrText>
      </w:r>
      <w:r w:rsidR="00387FE6">
        <w:fldChar w:fldCharType="separate"/>
      </w:r>
      <w:r w:rsidRPr="00323F50">
        <w:rPr>
          <w:rFonts w:ascii="Arial" w:hAnsi="Arial" w:cs="Arial"/>
          <w:color w:val="034575"/>
          <w:sz w:val="24"/>
          <w:u w:val="single"/>
        </w:rPr>
        <w:t>Wabo</w:t>
      </w:r>
      <w:proofErr w:type="spellEnd"/>
      <w:r w:rsidR="00387FE6">
        <w:rPr>
          <w:rFonts w:ascii="Arial" w:hAnsi="Arial" w:cs="Arial"/>
          <w:color w:val="034575"/>
          <w:sz w:val="24"/>
          <w:u w:val="single"/>
        </w:rPr>
        <w:fldChar w:fldCharType="end"/>
      </w:r>
      <w:r w:rsidRPr="00323F50">
        <w:rPr>
          <w:rFonts w:ascii="Arial" w:hAnsi="Arial" w:cs="Arial"/>
          <w:sz w:val="24"/>
        </w:rPr>
        <w:t xml:space="preserve"> en </w:t>
      </w:r>
      <w:commentRangeStart w:id="155"/>
      <w:ins w:id="156" w:author="Lankvelt, Anna van" w:date="2022-08-12T09:37:00Z">
        <w:r w:rsidR="00762CEF">
          <w:rPr>
            <w:rFonts w:ascii="Arial" w:hAnsi="Arial" w:cs="Arial"/>
            <w:sz w:val="24"/>
          </w:rPr>
          <w:fldChar w:fldCharType="begin"/>
        </w:r>
        <w:r w:rsidR="00762CEF">
          <w:rPr>
            <w:rFonts w:ascii="Arial" w:hAnsi="Arial" w:cs="Arial"/>
            <w:sz w:val="24"/>
          </w:rPr>
          <w:instrText xml:space="preserve"> HYPERLINK "https://wetten.overheid.nl/BWBR0027464/2022-03-02/0" </w:instrText>
        </w:r>
        <w:r w:rsidR="00762CEF">
          <w:rPr>
            <w:rFonts w:ascii="Arial" w:hAnsi="Arial" w:cs="Arial"/>
            <w:sz w:val="24"/>
          </w:rPr>
          <w:fldChar w:fldCharType="separate"/>
        </w:r>
        <w:r w:rsidRPr="00762CEF">
          <w:rPr>
            <w:rStyle w:val="Hyperlink"/>
            <w:rFonts w:ascii="Arial" w:hAnsi="Arial" w:cs="Arial"/>
            <w:sz w:val="24"/>
          </w:rPr>
          <w:t>Besluit Omgevingsrecht</w:t>
        </w:r>
        <w:r w:rsidR="00762CEF">
          <w:rPr>
            <w:rFonts w:ascii="Arial" w:hAnsi="Arial" w:cs="Arial"/>
            <w:sz w:val="24"/>
          </w:rPr>
          <w:fldChar w:fldCharType="end"/>
        </w:r>
        <w:commentRangeEnd w:id="155"/>
        <w:r w:rsidR="00762CEF">
          <w:rPr>
            <w:rStyle w:val="Verwijzingopmerking"/>
          </w:rPr>
          <w:commentReference w:id="155"/>
        </w:r>
      </w:ins>
      <w:r w:rsidRPr="00323F50">
        <w:rPr>
          <w:rFonts w:ascii="Arial" w:hAnsi="Arial" w:cs="Arial"/>
          <w:sz w:val="24"/>
        </w:rPr>
        <w:t xml:space="preserve"> (</w:t>
      </w:r>
      <w:proofErr w:type="spellStart"/>
      <w:r w:rsidRPr="00323F50">
        <w:rPr>
          <w:rFonts w:ascii="Arial" w:hAnsi="Arial" w:cs="Arial"/>
          <w:sz w:val="24"/>
        </w:rPr>
        <w:t>Bor</w:t>
      </w:r>
      <w:proofErr w:type="spellEnd"/>
      <w:r w:rsidRPr="00323F50">
        <w:rPr>
          <w:rFonts w:ascii="Arial" w:hAnsi="Arial" w:cs="Arial"/>
          <w:sz w:val="24"/>
        </w:rPr>
        <w:t>).</w:t>
      </w:r>
    </w:p>
    <w:p w14:paraId="57FA9970"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De wet- en regelgeving verplicht het bestuursorgaan om de mededeling (kennisgeving in de Staatscourant) van een met artikel 2.12, eerste lid, onderdeel a, onder 3 van de </w:t>
      </w:r>
      <w:proofErr w:type="spellStart"/>
      <w:r w:rsidRPr="00323F50">
        <w:rPr>
          <w:rFonts w:ascii="Arial" w:hAnsi="Arial" w:cs="Arial"/>
          <w:sz w:val="24"/>
        </w:rPr>
        <w:t>Wabo</w:t>
      </w:r>
      <w:proofErr w:type="spellEnd"/>
      <w:r w:rsidRPr="00323F50">
        <w:rPr>
          <w:rFonts w:ascii="Arial" w:hAnsi="Arial" w:cs="Arial"/>
          <w:sz w:val="24"/>
        </w:rPr>
        <w:t xml:space="preserve"> verleende omgevingsvergunning met behulp van de RO Standaarden beschikbaar te stellen. In het Besluit Omgevingsrecht (</w:t>
      </w:r>
      <w:proofErr w:type="spellStart"/>
      <w:r w:rsidRPr="00323F50">
        <w:rPr>
          <w:rFonts w:ascii="Arial" w:hAnsi="Arial" w:cs="Arial"/>
          <w:sz w:val="24"/>
        </w:rPr>
        <w:t>Bor</w:t>
      </w:r>
      <w:proofErr w:type="spellEnd"/>
      <w:r w:rsidRPr="00323F50">
        <w:rPr>
          <w:rFonts w:ascii="Arial" w:hAnsi="Arial" w:cs="Arial"/>
          <w:sz w:val="24"/>
        </w:rPr>
        <w:t>) artikel 6.14 is aangegeven dat bij ministeriële regeling nadere regels worden gesteld over de wijze waarop de mededeling elektronisch wordt gedaan en beschikbaar gesteld. Dit betreft de ministeriële Regeling standaarden ruimtelijke ordening 2012.</w:t>
      </w:r>
    </w:p>
    <w:p w14:paraId="43DD3EC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Overzicht ruimtelijke plannen die door bevoegde gezagen conform de RO Standaarden beschikbaar worden gesteld en vindbaar en toegankelijk worden gemaakt:</w:t>
      </w:r>
    </w:p>
    <w:p w14:paraId="19BEDB2C"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Voorbereidingsbesluit</w:t>
      </w:r>
    </w:p>
    <w:p w14:paraId="49EAF044"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Bestemmingsplan</w:t>
      </w:r>
    </w:p>
    <w:p w14:paraId="55102CE7"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Inpassingsplan</w:t>
      </w:r>
    </w:p>
    <w:p w14:paraId="68978FB4"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Rijksbestemmingplan</w:t>
      </w:r>
    </w:p>
    <w:p w14:paraId="1970DAEA"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Wijzigingsplan</w:t>
      </w:r>
    </w:p>
    <w:p w14:paraId="198AF36A"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Uitwerkingsplan</w:t>
      </w:r>
    </w:p>
    <w:p w14:paraId="02A8EA06" w14:textId="77777777" w:rsidR="00323F50" w:rsidRPr="00323F50" w:rsidRDefault="00323F50" w:rsidP="00323F50">
      <w:pPr>
        <w:numPr>
          <w:ilvl w:val="0"/>
          <w:numId w:val="10"/>
        </w:numPr>
        <w:spacing w:before="60" w:after="120" w:line="240" w:lineRule="auto"/>
        <w:rPr>
          <w:rFonts w:ascii="Arial" w:hAnsi="Arial" w:cs="Arial"/>
          <w:sz w:val="24"/>
        </w:rPr>
      </w:pPr>
      <w:proofErr w:type="spellStart"/>
      <w:r w:rsidRPr="00323F50">
        <w:rPr>
          <w:rFonts w:ascii="Arial" w:hAnsi="Arial" w:cs="Arial"/>
          <w:sz w:val="24"/>
        </w:rPr>
        <w:t>Beheersverordening</w:t>
      </w:r>
      <w:proofErr w:type="spellEnd"/>
    </w:p>
    <w:p w14:paraId="2526AAB8"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Exploitatieplan</w:t>
      </w:r>
    </w:p>
    <w:p w14:paraId="577013B6"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Gerechtelijke uitspraak</w:t>
      </w:r>
    </w:p>
    <w:p w14:paraId="01B106CF"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Omgevingsvergunning om af te wijken van het bestemmingsplan</w:t>
      </w:r>
    </w:p>
    <w:p w14:paraId="7F5EF6EE"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Aanwijzingsbesluit</w:t>
      </w:r>
    </w:p>
    <w:p w14:paraId="79341074"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Reactieve aanwijzing</w:t>
      </w:r>
    </w:p>
    <w:p w14:paraId="5D683CFB"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Gemeentelijke structuurvisie</w:t>
      </w:r>
    </w:p>
    <w:p w14:paraId="02F8595B"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Provinciale structuurvisie</w:t>
      </w:r>
    </w:p>
    <w:p w14:paraId="0C88A851"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Rijksstructuurvisie</w:t>
      </w:r>
    </w:p>
    <w:p w14:paraId="71ADDE01"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Provinciale verordening</w:t>
      </w:r>
    </w:p>
    <w:p w14:paraId="362AAE23"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Algemene Maatregel van Bestuur</w:t>
      </w:r>
    </w:p>
    <w:p w14:paraId="1E6740E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Daar waar gesproken wordt in deze handreiking over ruimtelijke plannen, worden feitelijk bovenstaande plannen, visies en besluiten bedoeld. Digitaal geeft aan: conform de RO Standaarden.</w:t>
      </w:r>
    </w:p>
    <w:p w14:paraId="7A3246CB"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3.1.3 Archiefwet</w:t>
      </w:r>
    </w:p>
    <w:p w14:paraId="75D2C843" w14:textId="63014169" w:rsidR="00323F50" w:rsidRPr="00323F50" w:rsidRDefault="00323F50" w:rsidP="00323F50">
      <w:pPr>
        <w:spacing w:before="240" w:after="240" w:line="240" w:lineRule="auto"/>
        <w:rPr>
          <w:rFonts w:ascii="Arial" w:hAnsi="Arial" w:cs="Arial"/>
          <w:sz w:val="24"/>
        </w:rPr>
      </w:pPr>
      <w:r w:rsidRPr="00323F50">
        <w:rPr>
          <w:rFonts w:ascii="Arial" w:hAnsi="Arial" w:cs="Arial"/>
          <w:sz w:val="24"/>
        </w:rPr>
        <w:t>Nederlandse overheidsorganen vallen onder de </w:t>
      </w:r>
      <w:ins w:id="157" w:author="Lankvelt, Anna van" w:date="2022-08-12T09:38:00Z">
        <w:r w:rsidR="00762CEF">
          <w:rPr>
            <w:rFonts w:ascii="Arial" w:hAnsi="Arial" w:cs="Arial"/>
            <w:i/>
            <w:iCs/>
            <w:sz w:val="24"/>
          </w:rPr>
          <w:fldChar w:fldCharType="begin"/>
        </w:r>
        <w:r w:rsidR="00762CEF">
          <w:rPr>
            <w:rFonts w:ascii="Arial" w:hAnsi="Arial" w:cs="Arial"/>
            <w:i/>
            <w:iCs/>
            <w:sz w:val="24"/>
          </w:rPr>
          <w:instrText xml:space="preserve"> HYPERLINK "https://wetten.overheid.nl/BWBR0007376/2022-05-01/0" </w:instrText>
        </w:r>
        <w:r w:rsidR="00762CEF">
          <w:rPr>
            <w:rFonts w:ascii="Arial" w:hAnsi="Arial" w:cs="Arial"/>
            <w:i/>
            <w:iCs/>
            <w:sz w:val="24"/>
          </w:rPr>
          <w:fldChar w:fldCharType="separate"/>
        </w:r>
        <w:r w:rsidRPr="00762CEF">
          <w:rPr>
            <w:rStyle w:val="Hyperlink"/>
            <w:rFonts w:ascii="Arial" w:hAnsi="Arial" w:cs="Arial"/>
            <w:i/>
            <w:iCs/>
            <w:sz w:val="24"/>
          </w:rPr>
          <w:t>Archiefwet 1995</w:t>
        </w:r>
        <w:r w:rsidR="00762CEF">
          <w:rPr>
            <w:rFonts w:ascii="Arial" w:hAnsi="Arial" w:cs="Arial"/>
            <w:i/>
            <w:iCs/>
            <w:sz w:val="24"/>
          </w:rPr>
          <w:fldChar w:fldCharType="end"/>
        </w:r>
      </w:ins>
      <w:r w:rsidRPr="00323F50">
        <w:rPr>
          <w:rFonts w:ascii="Arial" w:hAnsi="Arial" w:cs="Arial"/>
          <w:sz w:val="24"/>
        </w:rPr>
        <w:t>. Specifieke bepalingen uit de </w:t>
      </w:r>
      <w:r w:rsidRPr="00323F50">
        <w:rPr>
          <w:rFonts w:ascii="Arial" w:hAnsi="Arial" w:cs="Arial"/>
          <w:i/>
          <w:iCs/>
          <w:sz w:val="24"/>
        </w:rPr>
        <w:t>Archiefwet</w:t>
      </w:r>
      <w:r w:rsidRPr="00323F50">
        <w:rPr>
          <w:rFonts w:ascii="Arial" w:hAnsi="Arial" w:cs="Arial"/>
          <w:sz w:val="24"/>
        </w:rPr>
        <w:t> zijn uitgewerkt in het </w:t>
      </w:r>
      <w:ins w:id="158" w:author="Lankvelt, Anna van" w:date="2022-08-12T09:39:00Z">
        <w:r w:rsidR="00762CEF">
          <w:rPr>
            <w:rFonts w:ascii="Arial" w:hAnsi="Arial" w:cs="Arial"/>
            <w:i/>
            <w:iCs/>
            <w:sz w:val="24"/>
          </w:rPr>
          <w:fldChar w:fldCharType="begin"/>
        </w:r>
        <w:r w:rsidR="00762CEF">
          <w:rPr>
            <w:rFonts w:ascii="Arial" w:hAnsi="Arial" w:cs="Arial"/>
            <w:i/>
            <w:iCs/>
            <w:sz w:val="24"/>
          </w:rPr>
          <w:instrText xml:space="preserve"> HYPERLINK "https://wetten.overheid.nl/BWBR0007748/2020-01-01/0" </w:instrText>
        </w:r>
        <w:r w:rsidR="00762CEF">
          <w:rPr>
            <w:rFonts w:ascii="Arial" w:hAnsi="Arial" w:cs="Arial"/>
            <w:i/>
            <w:iCs/>
            <w:sz w:val="24"/>
          </w:rPr>
          <w:fldChar w:fldCharType="separate"/>
        </w:r>
        <w:r w:rsidRPr="00762CEF">
          <w:rPr>
            <w:rStyle w:val="Hyperlink"/>
            <w:rFonts w:ascii="Arial" w:hAnsi="Arial" w:cs="Arial"/>
            <w:i/>
            <w:iCs/>
            <w:sz w:val="24"/>
          </w:rPr>
          <w:t>Archiefbesluit</w:t>
        </w:r>
        <w:r w:rsidR="00762CEF">
          <w:rPr>
            <w:rFonts w:ascii="Arial" w:hAnsi="Arial" w:cs="Arial"/>
            <w:i/>
            <w:iCs/>
            <w:sz w:val="24"/>
          </w:rPr>
          <w:fldChar w:fldCharType="end"/>
        </w:r>
      </w:ins>
      <w:r w:rsidRPr="00323F50">
        <w:rPr>
          <w:rFonts w:ascii="Arial" w:hAnsi="Arial" w:cs="Arial"/>
          <w:sz w:val="24"/>
        </w:rPr>
        <w:t xml:space="preserve">. </w:t>
      </w:r>
      <w:commentRangeStart w:id="159"/>
      <w:r w:rsidRPr="00323F50">
        <w:rPr>
          <w:rFonts w:ascii="Arial" w:hAnsi="Arial" w:cs="Arial"/>
          <w:sz w:val="24"/>
        </w:rPr>
        <w:t>En</w:t>
      </w:r>
      <w:commentRangeEnd w:id="159"/>
      <w:r w:rsidR="00762CEF">
        <w:rPr>
          <w:rStyle w:val="Verwijzingopmerking"/>
        </w:rPr>
        <w:commentReference w:id="159"/>
      </w:r>
      <w:r w:rsidRPr="00323F50">
        <w:rPr>
          <w:rFonts w:ascii="Arial" w:hAnsi="Arial" w:cs="Arial"/>
          <w:sz w:val="24"/>
        </w:rPr>
        <w:t xml:space="preserve"> gedetailleerde regels voor de informatiehuishouding en de archieven van de overheid zijn geformuleerd in de </w:t>
      </w:r>
      <w:r w:rsidRPr="00323F50">
        <w:rPr>
          <w:rFonts w:ascii="Arial" w:hAnsi="Arial" w:cs="Arial"/>
          <w:i/>
          <w:iCs/>
          <w:sz w:val="24"/>
        </w:rPr>
        <w:t>Archiefregeling</w:t>
      </w:r>
      <w:r w:rsidRPr="00323F50">
        <w:rPr>
          <w:rFonts w:ascii="Arial" w:hAnsi="Arial" w:cs="Arial"/>
          <w:sz w:val="24"/>
        </w:rPr>
        <w:t xml:space="preserve">. Ieder overheidsorgaan moet nadere regels vaststellen voor de organisatie van het archiefbeheer, bijvoorbeeld in een </w:t>
      </w:r>
      <w:r w:rsidRPr="00323F50">
        <w:rPr>
          <w:rFonts w:ascii="Arial" w:hAnsi="Arial" w:cs="Arial"/>
          <w:sz w:val="24"/>
        </w:rPr>
        <w:lastRenderedPageBreak/>
        <w:t>Archiefverordening (specificatie van de wijze waarop de zorgplicht zal worden uitgevoerd) en een besluit Informatiebeheer (specificatie van de wijze waarop de beheerplicht zal worden uitgevoerd).</w:t>
      </w:r>
    </w:p>
    <w:p w14:paraId="3259AF8C" w14:textId="261026D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Archiefwet en de regels die daaruit voortvloeien hebben betrekking op zowel informatie die permanent bewaard moet blijven als</w:t>
      </w:r>
      <w:ins w:id="160" w:author="Lankvelt, Anna van" w:date="2022-08-12T08:48:00Z">
        <w:r w:rsidR="005C0015">
          <w:rPr>
            <w:rFonts w:ascii="Arial" w:hAnsi="Arial" w:cs="Arial"/>
            <w:sz w:val="24"/>
          </w:rPr>
          <w:t xml:space="preserve"> op</w:t>
        </w:r>
      </w:ins>
      <w:r w:rsidRPr="00323F50">
        <w:rPr>
          <w:rFonts w:ascii="Arial" w:hAnsi="Arial" w:cs="Arial"/>
          <w:sz w:val="24"/>
        </w:rPr>
        <w:t xml:space="preserve"> informatie die op termijn vernietigd </w:t>
      </w:r>
      <w:del w:id="161" w:author="Lankvelt, Anna van" w:date="2022-08-12T08:48:00Z">
        <w:r w:rsidRPr="00323F50" w:rsidDel="005C0015">
          <w:rPr>
            <w:rFonts w:ascii="Arial" w:hAnsi="Arial" w:cs="Arial"/>
            <w:sz w:val="24"/>
          </w:rPr>
          <w:delText>word</w:delText>
        </w:r>
      </w:del>
      <w:ins w:id="162" w:author="Lankvelt, Anna van" w:date="2022-08-12T08:48:00Z">
        <w:r w:rsidR="005C0015">
          <w:rPr>
            <w:rFonts w:ascii="Arial" w:hAnsi="Arial" w:cs="Arial"/>
            <w:sz w:val="24"/>
          </w:rPr>
          <w:t>moet worden</w:t>
        </w:r>
      </w:ins>
      <w:del w:id="163" w:author="Lankvelt, Anna van" w:date="2022-08-12T08:48:00Z">
        <w:r w:rsidRPr="00323F50" w:rsidDel="005C0015">
          <w:rPr>
            <w:rFonts w:ascii="Arial" w:hAnsi="Arial" w:cs="Arial"/>
            <w:sz w:val="24"/>
          </w:rPr>
          <w:delText>t</w:delText>
        </w:r>
      </w:del>
      <w:r w:rsidRPr="00323F50">
        <w:rPr>
          <w:rFonts w:ascii="Arial" w:hAnsi="Arial" w:cs="Arial"/>
          <w:sz w:val="24"/>
        </w:rPr>
        <w:t xml:space="preserve">. De wet- en regelgeving op het gebied van archieven heeft als belangrijkste doel de duurzaamheid, authenticiteit, betrouwbaarheid, bruikbaarheid en integriteit van overheidsinformatie te borgen. Een belangrijk basisconcept daarbij is dat vorm, inhoud en structuur van </w:t>
      </w:r>
      <w:del w:id="164" w:author="Reijden, Wout van der" w:date="2022-08-11T16:05:00Z">
        <w:r w:rsidRPr="00323F50" w:rsidDel="00D71B8E">
          <w:rPr>
            <w:rFonts w:ascii="Arial" w:hAnsi="Arial" w:cs="Arial"/>
            <w:sz w:val="24"/>
          </w:rPr>
          <w:delText>archiefbescheiden</w:delText>
        </w:r>
      </w:del>
      <w:ins w:id="165" w:author="Reijden, Wout van der" w:date="2022-08-11T16:05:00Z">
        <w:r w:rsidR="00D71B8E">
          <w:rPr>
            <w:rFonts w:ascii="Arial" w:hAnsi="Arial" w:cs="Arial"/>
            <w:sz w:val="24"/>
          </w:rPr>
          <w:t>archiefstukken</w:t>
        </w:r>
      </w:ins>
      <w:r w:rsidRPr="00323F50">
        <w:rPr>
          <w:rFonts w:ascii="Arial" w:hAnsi="Arial" w:cs="Arial"/>
          <w:sz w:val="24"/>
        </w:rPr>
        <w:t xml:space="preserve"> behouden moeten blijven of tenminste reproduceerbaar</w:t>
      </w:r>
      <w:ins w:id="166" w:author="Lankvelt, Anna van" w:date="2022-08-12T08:48:00Z">
        <w:r w:rsidR="005C0015">
          <w:rPr>
            <w:rFonts w:ascii="Arial" w:hAnsi="Arial" w:cs="Arial"/>
            <w:sz w:val="24"/>
          </w:rPr>
          <w:t xml:space="preserve"> moeten</w:t>
        </w:r>
      </w:ins>
      <w:r w:rsidRPr="00323F50">
        <w:rPr>
          <w:rFonts w:ascii="Arial" w:hAnsi="Arial" w:cs="Arial"/>
          <w:sz w:val="24"/>
        </w:rPr>
        <w:t xml:space="preserve"> zijn.</w:t>
      </w:r>
    </w:p>
    <w:p w14:paraId="35B0556B"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3.2 Normen en standaarden</w:t>
      </w:r>
    </w:p>
    <w:p w14:paraId="48C9AF41"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3.2.1 Digitale ruimtelijke ordening</w:t>
      </w:r>
    </w:p>
    <w:p w14:paraId="7C553217"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In het kader van de </w:t>
      </w:r>
      <w:proofErr w:type="spellStart"/>
      <w:r w:rsidRPr="00323F50">
        <w:rPr>
          <w:rFonts w:ascii="Arial" w:hAnsi="Arial" w:cs="Arial"/>
          <w:sz w:val="24"/>
        </w:rPr>
        <w:t>Wro</w:t>
      </w:r>
      <w:proofErr w:type="spellEnd"/>
      <w:r w:rsidRPr="00323F50">
        <w:rPr>
          <w:rFonts w:ascii="Arial" w:hAnsi="Arial" w:cs="Arial"/>
          <w:sz w:val="24"/>
        </w:rPr>
        <w:t xml:space="preserve"> zijn de RO Standaarden bepalend voor het uitwisselbaar, beschikbaar, vindbaar en toegankelijk maken van de ruimtelijke plannen. De Regeling standaarden ruimtelijke ordening 2012 geeft de volgende normen aan:</w:t>
      </w:r>
    </w:p>
    <w:p w14:paraId="6B6FA89E" w14:textId="77777777" w:rsidR="00323F50" w:rsidRPr="00323F50" w:rsidRDefault="00323F50" w:rsidP="00323F50">
      <w:pPr>
        <w:numPr>
          <w:ilvl w:val="0"/>
          <w:numId w:val="11"/>
        </w:numPr>
        <w:spacing w:after="240" w:line="240" w:lineRule="auto"/>
        <w:rPr>
          <w:rFonts w:ascii="Arial" w:hAnsi="Arial" w:cs="Arial"/>
          <w:sz w:val="24"/>
        </w:rPr>
      </w:pPr>
      <w:r w:rsidRPr="00323F50">
        <w:rPr>
          <w:rFonts w:ascii="Arial" w:hAnsi="Arial" w:cs="Arial"/>
          <w:b/>
          <w:bCs/>
          <w:sz w:val="24"/>
        </w:rPr>
        <w:t>IMRO</w:t>
      </w:r>
      <w:r w:rsidRPr="00323F50">
        <w:rPr>
          <w:rFonts w:ascii="Arial" w:hAnsi="Arial" w:cs="Arial"/>
          <w:sz w:val="24"/>
        </w:rPr>
        <w:t>: Informatie Model Ruimtelijke Ordening</w:t>
      </w:r>
      <w:r w:rsidRPr="00323F50">
        <w:rPr>
          <w:rFonts w:ascii="Arial" w:hAnsi="Arial" w:cs="Arial"/>
          <w:sz w:val="24"/>
        </w:rPr>
        <w:br/>
        <w:t xml:space="preserve">De plankaart wordt in GML formaat conform het Informatie Model Ruimtelijke Ordening opgeleverd. In deze GML is naast inhoudelijke planinformatie, ook informatie over het plan opgenomen zoals gegevens over het bestuursorgaan en status van het plan en de relatie naar de ondergrond die bij het plan wordt vastgesteld. Deze ondergrond is geen onderdeel van de dataset maar moet wel bewaard worden door het betreffende bestuursorgaan. Raad van State bijvoorbeeld wil naast het plan zelf van een bepaald moment ook over de daarbij vastgestelde ondergrond kunnen beschikken. Conform artikel 1.2.4 </w:t>
      </w:r>
      <w:proofErr w:type="spellStart"/>
      <w:r w:rsidRPr="00323F50">
        <w:rPr>
          <w:rFonts w:ascii="Arial" w:hAnsi="Arial" w:cs="Arial"/>
          <w:sz w:val="24"/>
        </w:rPr>
        <w:t>Bro</w:t>
      </w:r>
      <w:proofErr w:type="spellEnd"/>
      <w:r w:rsidRPr="00323F50">
        <w:rPr>
          <w:rFonts w:ascii="Arial" w:hAnsi="Arial" w:cs="Arial"/>
          <w:sz w:val="24"/>
        </w:rPr>
        <w:t xml:space="preserve"> moet bij het besluit tot vaststelling van het ruimtelijk plan worden aangegeven welke ondergrond is gebruikt.</w:t>
      </w:r>
    </w:p>
    <w:p w14:paraId="35A4B6CD" w14:textId="1436DFA3" w:rsidR="00323F50" w:rsidRDefault="00323F50" w:rsidP="00323F50">
      <w:pPr>
        <w:numPr>
          <w:ilvl w:val="0"/>
          <w:numId w:val="11"/>
        </w:numPr>
        <w:spacing w:line="240" w:lineRule="auto"/>
        <w:rPr>
          <w:ins w:id="167" w:author="Lankvelt, Anna van" w:date="2022-08-12T09:40:00Z"/>
          <w:rFonts w:ascii="Arial" w:hAnsi="Arial" w:cs="Arial"/>
          <w:sz w:val="24"/>
        </w:rPr>
      </w:pPr>
      <w:r w:rsidRPr="00323F50">
        <w:rPr>
          <w:rFonts w:ascii="Arial" w:hAnsi="Arial" w:cs="Arial"/>
          <w:b/>
          <w:bCs/>
          <w:sz w:val="24"/>
        </w:rPr>
        <w:t>STRI</w:t>
      </w:r>
      <w:r w:rsidRPr="00323F50">
        <w:rPr>
          <w:rFonts w:ascii="Arial" w:hAnsi="Arial" w:cs="Arial"/>
          <w:sz w:val="24"/>
        </w:rPr>
        <w:t>: Standaard Toegankelijkheid Ruimtelijke Instrumenten</w:t>
      </w:r>
      <w:r w:rsidRPr="00323F50">
        <w:rPr>
          <w:rFonts w:ascii="Arial" w:hAnsi="Arial" w:cs="Arial"/>
          <w:sz w:val="24"/>
        </w:rPr>
        <w:br/>
        <w:t>Bij het beschikbaar en toegankelijk maken van ruimtelijke plannen moet de Standaard Toegankelijkheid Ruimtelijke Instrumenten verplicht worden toegepast. In de STRI worden eisen gesteld aan de bestandsextensies, formaten, bestandsnamen, te gebruiken identificatienummer, het digitaal waarmerken (zie </w:t>
      </w:r>
      <w:hyperlink r:id="rId41" w:history="1">
        <w:r w:rsidRPr="00323F50">
          <w:rPr>
            <w:rFonts w:ascii="Arial" w:hAnsi="Arial" w:cs="Arial"/>
            <w:color w:val="034575"/>
            <w:sz w:val="24"/>
            <w:u w:val="single"/>
          </w:rPr>
          <w:t>STRI2012</w:t>
        </w:r>
      </w:hyperlink>
      <w:r w:rsidRPr="00323F50">
        <w:rPr>
          <w:rFonts w:ascii="Arial" w:hAnsi="Arial" w:cs="Arial"/>
          <w:sz w:val="24"/>
        </w:rPr>
        <w:t>) en de beschikbaarstelling zelf.</w:t>
      </w:r>
    </w:p>
    <w:p w14:paraId="182E1B87" w14:textId="77777777" w:rsidR="000624A2" w:rsidRPr="00323F50" w:rsidRDefault="000624A2" w:rsidP="0073717E">
      <w:pPr>
        <w:spacing w:line="240" w:lineRule="auto"/>
        <w:ind w:left="720"/>
        <w:rPr>
          <w:rFonts w:ascii="Arial" w:hAnsi="Arial" w:cs="Arial"/>
          <w:sz w:val="24"/>
        </w:rPr>
      </w:pPr>
    </w:p>
    <w:p w14:paraId="0B05A4A0" w14:textId="77777777" w:rsidR="00323F50" w:rsidRPr="00323F50" w:rsidRDefault="00323F50" w:rsidP="00323F50">
      <w:pPr>
        <w:numPr>
          <w:ilvl w:val="0"/>
          <w:numId w:val="11"/>
        </w:numPr>
        <w:spacing w:after="240" w:line="240" w:lineRule="auto"/>
        <w:rPr>
          <w:rFonts w:ascii="Arial" w:hAnsi="Arial" w:cs="Arial"/>
          <w:sz w:val="24"/>
        </w:rPr>
      </w:pPr>
      <w:r w:rsidRPr="00323F50">
        <w:rPr>
          <w:rFonts w:ascii="Arial" w:hAnsi="Arial" w:cs="Arial"/>
          <w:b/>
          <w:bCs/>
          <w:sz w:val="24"/>
        </w:rPr>
        <w:t>SVBP</w:t>
      </w:r>
      <w:r w:rsidRPr="00323F50">
        <w:rPr>
          <w:rFonts w:ascii="Arial" w:hAnsi="Arial" w:cs="Arial"/>
          <w:sz w:val="24"/>
        </w:rPr>
        <w:t>: Standaard Vergelijkbare Bestemmingsplannen</w:t>
      </w:r>
      <w:r w:rsidRPr="00323F50">
        <w:rPr>
          <w:rFonts w:ascii="Arial" w:hAnsi="Arial" w:cs="Arial"/>
          <w:sz w:val="24"/>
        </w:rPr>
        <w:br/>
        <w:t xml:space="preserve">In de Standaard Vergelijkbare Bestemmingsplannen is voor bestemmingsplannen, inpassingsplannen, </w:t>
      </w:r>
      <w:proofErr w:type="spellStart"/>
      <w:r w:rsidRPr="00323F50">
        <w:rPr>
          <w:rFonts w:ascii="Arial" w:hAnsi="Arial" w:cs="Arial"/>
          <w:sz w:val="24"/>
        </w:rPr>
        <w:t>rijksbestemmingsplannen</w:t>
      </w:r>
      <w:proofErr w:type="spellEnd"/>
      <w:r w:rsidRPr="00323F50">
        <w:rPr>
          <w:rFonts w:ascii="Arial" w:hAnsi="Arial" w:cs="Arial"/>
          <w:sz w:val="24"/>
        </w:rPr>
        <w:t xml:space="preserve">, wijzigings- en uitwerkingsplannen aangegeven hoe deze van een verbeelding (weergave) in een viewer (software) moeten worden voorzien. Voor andere ruimtelijke plannen dan deze plannen geldt dat zij conform de </w:t>
      </w:r>
      <w:proofErr w:type="spellStart"/>
      <w:r w:rsidRPr="00323F50">
        <w:rPr>
          <w:rFonts w:ascii="Arial" w:hAnsi="Arial" w:cs="Arial"/>
          <w:sz w:val="24"/>
        </w:rPr>
        <w:t>Wro</w:t>
      </w:r>
      <w:proofErr w:type="spellEnd"/>
      <w:r w:rsidRPr="00323F50">
        <w:rPr>
          <w:rFonts w:ascii="Arial" w:hAnsi="Arial" w:cs="Arial"/>
          <w:sz w:val="24"/>
        </w:rPr>
        <w:t xml:space="preserve"> vormvrij zijn: geen verbeeldingsafspraken.</w:t>
      </w:r>
    </w:p>
    <w:p w14:paraId="728952E8" w14:textId="77777777" w:rsidR="00323F50" w:rsidRPr="00323F50" w:rsidRDefault="00323F50" w:rsidP="00323F50">
      <w:pPr>
        <w:numPr>
          <w:ilvl w:val="0"/>
          <w:numId w:val="11"/>
        </w:numPr>
        <w:spacing w:after="240" w:line="240" w:lineRule="auto"/>
        <w:rPr>
          <w:rFonts w:ascii="Arial" w:hAnsi="Arial" w:cs="Arial"/>
          <w:sz w:val="24"/>
        </w:rPr>
      </w:pPr>
      <w:r w:rsidRPr="00323F50">
        <w:rPr>
          <w:rFonts w:ascii="Arial" w:hAnsi="Arial" w:cs="Arial"/>
          <w:b/>
          <w:bCs/>
          <w:sz w:val="24"/>
        </w:rPr>
        <w:t>IMROPT</w:t>
      </w:r>
      <w:r w:rsidRPr="00323F50">
        <w:rPr>
          <w:rFonts w:ascii="Arial" w:hAnsi="Arial" w:cs="Arial"/>
          <w:sz w:val="24"/>
        </w:rPr>
        <w:t>: Informatie Model Ruimtelijke Ordening Planteksten</w:t>
      </w:r>
      <w:r w:rsidRPr="00323F50">
        <w:rPr>
          <w:rFonts w:ascii="Arial" w:hAnsi="Arial" w:cs="Arial"/>
          <w:sz w:val="24"/>
        </w:rPr>
        <w:br/>
        <w:t xml:space="preserve">De standaard voor planteksten moet door de bestuursorganen onder voorwaarde verplicht worden gebruikt. Toepassing van IMROPT2012 is </w:t>
      </w:r>
      <w:r w:rsidRPr="00323F50">
        <w:rPr>
          <w:rFonts w:ascii="Arial" w:hAnsi="Arial" w:cs="Arial"/>
          <w:sz w:val="24"/>
        </w:rPr>
        <w:lastRenderedPageBreak/>
        <w:t>verplicht wanneer het bestuursorgaan ervoor kiest de planteksten in objectgerichte vorm (XML) beschikbaar te stellen. Het bestuursorgaan mag er ook voor kiezen de planteksten in de vorm van HTML en PDF bestanden beschikbaar te stellen. IMROPT is in dit geval dan niet van toepassing.</w:t>
      </w:r>
    </w:p>
    <w:p w14:paraId="193E84BF" w14:textId="77777777" w:rsidR="00323F50" w:rsidRPr="00323F50" w:rsidRDefault="00323F50" w:rsidP="00323F50">
      <w:pPr>
        <w:spacing w:line="240" w:lineRule="auto"/>
        <w:rPr>
          <w:rFonts w:ascii="Arial" w:hAnsi="Arial" w:cs="Arial"/>
          <w:sz w:val="24"/>
        </w:rPr>
      </w:pPr>
      <w:r w:rsidRPr="00323F50">
        <w:rPr>
          <w:rFonts w:ascii="Arial" w:hAnsi="Arial" w:cs="Arial"/>
          <w:sz w:val="24"/>
        </w:rPr>
        <w:t>In deze standaarden is bepaald dat ieder ruimtelijk plan, visie of besluit is opgebouwd uit een samenhangende set bronbestanden (dataset genoemd). Voor verschillende typen instrumenten is dit een andere set; welke planonderdelen bij welk instrument van toepassing zijn, is aangegeven in hoofdstuk 2 van de </w:t>
      </w:r>
      <w:hyperlink r:id="rId42" w:history="1">
        <w:r w:rsidRPr="00323F50">
          <w:rPr>
            <w:rFonts w:ascii="Arial" w:hAnsi="Arial" w:cs="Arial"/>
            <w:color w:val="034575"/>
            <w:sz w:val="24"/>
            <w:u w:val="single"/>
          </w:rPr>
          <w:t>STRI2012</w:t>
        </w:r>
      </w:hyperlink>
    </w:p>
    <w:p w14:paraId="0E774D9C"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dataset omvat de verschillende onderdelen van het ruimtelijk plan:</w:t>
      </w:r>
    </w:p>
    <w:p w14:paraId="11E91252"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Plankaart;</w:t>
      </w:r>
    </w:p>
    <w:p w14:paraId="3570938E"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Regels;</w:t>
      </w:r>
    </w:p>
    <w:p w14:paraId="3AD9782B"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Toelichting;</w:t>
      </w:r>
    </w:p>
    <w:p w14:paraId="43E3CB55"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Bijlage bij regels;</w:t>
      </w:r>
    </w:p>
    <w:p w14:paraId="14FC612F"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Bijlage bij toelichting;</w:t>
      </w:r>
    </w:p>
    <w:p w14:paraId="312911BB"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Besluitdocument;</w:t>
      </w:r>
    </w:p>
    <w:p w14:paraId="0F99FB9E"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Beleidsdocument;</w:t>
      </w:r>
    </w:p>
    <w:p w14:paraId="21569738" w14:textId="77777777" w:rsidR="00323F50" w:rsidRPr="00323F50" w:rsidRDefault="00323F50" w:rsidP="00323F50">
      <w:pPr>
        <w:numPr>
          <w:ilvl w:val="0"/>
          <w:numId w:val="12"/>
        </w:numPr>
        <w:spacing w:before="60" w:after="120" w:line="240" w:lineRule="auto"/>
        <w:rPr>
          <w:rFonts w:ascii="Arial" w:hAnsi="Arial" w:cs="Arial"/>
          <w:sz w:val="24"/>
        </w:rPr>
      </w:pPr>
      <w:proofErr w:type="spellStart"/>
      <w:r w:rsidRPr="00323F50">
        <w:rPr>
          <w:rFonts w:ascii="Arial" w:hAnsi="Arial" w:cs="Arial"/>
          <w:sz w:val="24"/>
        </w:rPr>
        <w:t>Geleideformulier</w:t>
      </w:r>
      <w:proofErr w:type="spellEnd"/>
      <w:r w:rsidRPr="00323F50">
        <w:rPr>
          <w:rFonts w:ascii="Arial" w:hAnsi="Arial" w:cs="Arial"/>
          <w:sz w:val="24"/>
        </w:rPr>
        <w:t>.</w:t>
      </w:r>
    </w:p>
    <w:p w14:paraId="11F40960" w14:textId="77777777" w:rsidR="00323F50" w:rsidRPr="00323F50" w:rsidRDefault="00323F50" w:rsidP="00323F50">
      <w:pPr>
        <w:spacing w:line="240" w:lineRule="auto"/>
        <w:rPr>
          <w:rFonts w:ascii="Arial" w:hAnsi="Arial" w:cs="Arial"/>
          <w:sz w:val="24"/>
        </w:rPr>
      </w:pPr>
      <w:r w:rsidRPr="00323F50">
        <w:rPr>
          <w:rFonts w:ascii="Arial" w:hAnsi="Arial" w:cs="Arial"/>
          <w:sz w:val="24"/>
        </w:rPr>
        <w:t>Tot slot maken ook de </w:t>
      </w:r>
      <w:hyperlink r:id="rId43" w:history="1">
        <w:r w:rsidRPr="00323F50">
          <w:rPr>
            <w:rFonts w:ascii="Arial" w:hAnsi="Arial" w:cs="Arial"/>
            <w:color w:val="034575"/>
            <w:sz w:val="24"/>
            <w:u w:val="single"/>
          </w:rPr>
          <w:t>praktijkrichtlijnen</w:t>
        </w:r>
      </w:hyperlink>
      <w:r w:rsidRPr="00323F50">
        <w:rPr>
          <w:rFonts w:ascii="Arial" w:hAnsi="Arial" w:cs="Arial"/>
          <w:sz w:val="24"/>
        </w:rPr>
        <w:t> onderdeel uit van de RO Standaarden. De praktijkrichtlijnen geven toelichting op de normen IMRO, STRI, SVBP en IMROPT door voor de gebruiker van de standaard per type ruimtelijk plan aan te geven hoe het ruimtelijk plan moet en kan worden gemaakt volgens de standaard.</w:t>
      </w:r>
    </w:p>
    <w:p w14:paraId="5A186D08"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3.2.2 Archivering</w:t>
      </w:r>
    </w:p>
    <w:p w14:paraId="761BBED8"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Vanuit het oogpunt van archivering is, naast de Archiefwet- en regelgeving, een aantal normen en standaarden te benoemen die de duurzame toegankelijkheid van informatie ondersteunen:</w:t>
      </w:r>
    </w:p>
    <w:p w14:paraId="217556BD" w14:textId="77777777" w:rsidR="00323F50" w:rsidRPr="00323F50" w:rsidRDefault="00783A33" w:rsidP="00323F50">
      <w:pPr>
        <w:numPr>
          <w:ilvl w:val="0"/>
          <w:numId w:val="13"/>
        </w:numPr>
        <w:spacing w:line="240" w:lineRule="auto"/>
        <w:rPr>
          <w:rFonts w:ascii="Arial" w:hAnsi="Arial" w:cs="Arial"/>
          <w:sz w:val="24"/>
        </w:rPr>
      </w:pPr>
      <w:hyperlink r:id="rId44" w:history="1">
        <w:r w:rsidR="00323F50" w:rsidRPr="00323F50">
          <w:rPr>
            <w:rFonts w:ascii="Arial" w:hAnsi="Arial" w:cs="Arial"/>
            <w:color w:val="034575"/>
            <w:sz w:val="24"/>
            <w:u w:val="single"/>
          </w:rPr>
          <w:t>DUTO</w:t>
        </w:r>
      </w:hyperlink>
      <w:r w:rsidR="00323F50" w:rsidRPr="00323F50">
        <w:rPr>
          <w:rFonts w:ascii="Arial" w:hAnsi="Arial" w:cs="Arial"/>
          <w:sz w:val="24"/>
        </w:rPr>
        <w:t>: Normenkader met eisen voor duurzame toegankelijkheid van overheidsinformatie in informatiesystemen, mede op basis van wet- en regelgeving en standaarden.</w:t>
      </w:r>
    </w:p>
    <w:p w14:paraId="2D8D444A" w14:textId="04375149"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30301</w:t>
      </w:r>
      <w:r w:rsidRPr="00323F50">
        <w:rPr>
          <w:rFonts w:ascii="Arial" w:hAnsi="Arial" w:cs="Arial"/>
          <w:sz w:val="24"/>
        </w:rPr>
        <w:t>: Management</w:t>
      </w:r>
      <w:del w:id="168" w:author="Reijden, Wout van der" w:date="2022-08-11T16:28:00Z">
        <w:r w:rsidRPr="00323F50" w:rsidDel="00571163">
          <w:rPr>
            <w:rFonts w:ascii="Arial" w:hAnsi="Arial" w:cs="Arial"/>
            <w:sz w:val="24"/>
          </w:rPr>
          <w:delText xml:space="preserve"> </w:delText>
        </w:r>
      </w:del>
      <w:r w:rsidRPr="00323F50">
        <w:rPr>
          <w:rFonts w:ascii="Arial" w:hAnsi="Arial" w:cs="Arial"/>
          <w:sz w:val="24"/>
        </w:rPr>
        <w:t>syste</w:t>
      </w:r>
      <w:del w:id="169" w:author="Reijden, Wout van der" w:date="2022-08-11T16:28:00Z">
        <w:r w:rsidRPr="00323F50" w:rsidDel="00571163">
          <w:rPr>
            <w:rFonts w:ascii="Arial" w:hAnsi="Arial" w:cs="Arial"/>
            <w:sz w:val="24"/>
          </w:rPr>
          <w:delText>e</w:delText>
        </w:r>
      </w:del>
      <w:r w:rsidRPr="00323F50">
        <w:rPr>
          <w:rFonts w:ascii="Arial" w:hAnsi="Arial" w:cs="Arial"/>
          <w:sz w:val="24"/>
        </w:rPr>
        <w:t>m</w:t>
      </w:r>
      <w:ins w:id="170" w:author="Reijden, Wout van der" w:date="2022-08-11T16:28:00Z">
        <w:r w:rsidR="00571163">
          <w:rPr>
            <w:rFonts w:ascii="Arial" w:hAnsi="Arial" w:cs="Arial"/>
            <w:sz w:val="24"/>
          </w:rPr>
          <w:t>en voor archivering</w:t>
        </w:r>
      </w:ins>
      <w:r w:rsidRPr="00323F50">
        <w:rPr>
          <w:rFonts w:ascii="Arial" w:hAnsi="Arial" w:cs="Arial"/>
          <w:sz w:val="24"/>
        </w:rPr>
        <w:t xml:space="preserve"> </w:t>
      </w:r>
    </w:p>
    <w:p w14:paraId="1F818421" w14:textId="3DF9057A"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15489-1</w:t>
      </w:r>
      <w:r w:rsidRPr="00323F50">
        <w:rPr>
          <w:rFonts w:ascii="Arial" w:hAnsi="Arial" w:cs="Arial"/>
          <w:sz w:val="24"/>
        </w:rPr>
        <w:t xml:space="preserve">: </w:t>
      </w:r>
      <w:ins w:id="171" w:author="Reijden, Wout van der" w:date="2022-08-11T16:32:00Z">
        <w:r w:rsidR="00571163">
          <w:rPr>
            <w:rFonts w:ascii="Arial" w:hAnsi="Arial" w:cs="Arial"/>
            <w:sz w:val="24"/>
          </w:rPr>
          <w:t xml:space="preserve">Informatie- en archiefmanagement </w:t>
        </w:r>
      </w:ins>
      <w:ins w:id="172" w:author="Reijden, Wout van der" w:date="2022-08-11T16:33:00Z">
        <w:r w:rsidR="00571163">
          <w:rPr>
            <w:rFonts w:ascii="Arial" w:hAnsi="Arial" w:cs="Arial"/>
            <w:sz w:val="24"/>
          </w:rPr>
          <w:t>–</w:t>
        </w:r>
      </w:ins>
      <w:ins w:id="173" w:author="Reijden, Wout van der" w:date="2022-08-11T16:32:00Z">
        <w:r w:rsidR="00571163">
          <w:rPr>
            <w:rFonts w:ascii="Arial" w:hAnsi="Arial" w:cs="Arial"/>
            <w:sz w:val="24"/>
          </w:rPr>
          <w:t xml:space="preserve"> Dee</w:t>
        </w:r>
      </w:ins>
      <w:ins w:id="174" w:author="Reijden, Wout van der" w:date="2022-08-11T16:33:00Z">
        <w:r w:rsidR="00571163">
          <w:rPr>
            <w:rFonts w:ascii="Arial" w:hAnsi="Arial" w:cs="Arial"/>
            <w:sz w:val="24"/>
          </w:rPr>
          <w:t xml:space="preserve">l 1: Concepten en uitgangspunten: </w:t>
        </w:r>
      </w:ins>
      <w:r w:rsidRPr="00323F50">
        <w:rPr>
          <w:rFonts w:ascii="Arial" w:hAnsi="Arial" w:cs="Arial"/>
          <w:sz w:val="24"/>
        </w:rPr>
        <w:t xml:space="preserve">standaard </w:t>
      </w:r>
      <w:del w:id="175" w:author="Reijden, Wout van der" w:date="2022-08-11T13:14:00Z">
        <w:r w:rsidRPr="00323F50" w:rsidDel="00323F50">
          <w:rPr>
            <w:rFonts w:ascii="Arial" w:hAnsi="Arial" w:cs="Arial"/>
            <w:sz w:val="24"/>
          </w:rPr>
          <w:delText>voor archief- en informatiemanagement. De Archiefregeling schrijft in artikel 16 voor, dat een organisatie ervoor zorgt, dat het beheer van de archiefbescheiden moet voldoen aan toetsbare eisen van een kwaliteitssysteem. De NEN-ISO 15489 wordt daarbij genoemd als voorbeeld van een kwaliteitssysteem, dat specifiek gericht is op de kwaliteit van het archief- en informatiebeheer.</w:delText>
        </w:r>
      </w:del>
      <w:ins w:id="176" w:author="Reijden, Wout van der" w:date="2022-08-11T13:14:00Z">
        <w:r>
          <w:rPr>
            <w:rFonts w:ascii="Arial" w:hAnsi="Arial" w:cs="Arial"/>
            <w:sz w:val="24"/>
          </w:rPr>
          <w:t>waarin principes en uitgangspunten voor het beheer van archiefstukken worden beschreven</w:t>
        </w:r>
      </w:ins>
    </w:p>
    <w:p w14:paraId="46B6B723" w14:textId="21D0B3A5"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23081</w:t>
      </w:r>
      <w:r w:rsidRPr="00323F50">
        <w:rPr>
          <w:rFonts w:ascii="Arial" w:hAnsi="Arial" w:cs="Arial"/>
          <w:sz w:val="24"/>
        </w:rPr>
        <w:t xml:space="preserve">: </w:t>
      </w:r>
      <w:del w:id="177" w:author="Reijden, Wout van der" w:date="2022-08-11T16:21:00Z">
        <w:r w:rsidRPr="00323F50" w:rsidDel="00C21D9A">
          <w:rPr>
            <w:rFonts w:ascii="Arial" w:hAnsi="Arial" w:cs="Arial"/>
            <w:sz w:val="24"/>
          </w:rPr>
          <w:delText>metadata</w:delText>
        </w:r>
      </w:del>
      <w:ins w:id="178" w:author="Reijden, Wout van der" w:date="2022-08-11T16:21:00Z">
        <w:r w:rsidR="00C21D9A">
          <w:rPr>
            <w:rFonts w:ascii="Arial" w:hAnsi="Arial" w:cs="Arial"/>
            <w:sz w:val="24"/>
          </w:rPr>
          <w:t>metagegevens</w:t>
        </w:r>
      </w:ins>
      <w:r w:rsidRPr="00323F50">
        <w:rPr>
          <w:rFonts w:ascii="Arial" w:hAnsi="Arial" w:cs="Arial"/>
          <w:sz w:val="24"/>
        </w:rPr>
        <w:t xml:space="preserve"> voor </w:t>
      </w:r>
      <w:del w:id="179" w:author="Reijden, Wout van der" w:date="2022-08-11T16:05:00Z">
        <w:r w:rsidRPr="00323F50" w:rsidDel="00D71B8E">
          <w:rPr>
            <w:rFonts w:ascii="Arial" w:hAnsi="Arial" w:cs="Arial"/>
            <w:sz w:val="24"/>
          </w:rPr>
          <w:delText>archiefbescheiden</w:delText>
        </w:r>
      </w:del>
      <w:ins w:id="180" w:author="Reijden, Wout van der" w:date="2022-08-11T16:05:00Z">
        <w:r w:rsidR="00D71B8E">
          <w:rPr>
            <w:rFonts w:ascii="Arial" w:hAnsi="Arial" w:cs="Arial"/>
            <w:sz w:val="24"/>
          </w:rPr>
          <w:t>archiefstukken</w:t>
        </w:r>
      </w:ins>
      <w:r w:rsidRPr="00323F50">
        <w:rPr>
          <w:rFonts w:ascii="Arial" w:hAnsi="Arial" w:cs="Arial"/>
          <w:sz w:val="24"/>
        </w:rPr>
        <w:t xml:space="preserve">. De creatie van een </w:t>
      </w:r>
      <w:del w:id="181" w:author="Reijden, Wout van der" w:date="2022-08-11T16:21:00Z">
        <w:r w:rsidRPr="00323F50" w:rsidDel="00C21D9A">
          <w:rPr>
            <w:rFonts w:ascii="Arial" w:hAnsi="Arial" w:cs="Arial"/>
            <w:sz w:val="24"/>
          </w:rPr>
          <w:lastRenderedPageBreak/>
          <w:delText>metadata</w:delText>
        </w:r>
      </w:del>
      <w:ins w:id="182" w:author="Reijden, Wout van der" w:date="2022-08-11T16:21:00Z">
        <w:r w:rsidR="00C21D9A">
          <w:rPr>
            <w:rFonts w:ascii="Arial" w:hAnsi="Arial" w:cs="Arial"/>
            <w:sz w:val="24"/>
          </w:rPr>
          <w:t>metagegevens</w:t>
        </w:r>
      </w:ins>
      <w:r w:rsidRPr="00323F50">
        <w:rPr>
          <w:rFonts w:ascii="Arial" w:hAnsi="Arial" w:cs="Arial"/>
          <w:sz w:val="24"/>
        </w:rPr>
        <w:t>schema zoals bedoeld in deze standaard wordt ook voorgeschreven in de Archiefregeling.</w:t>
      </w:r>
    </w:p>
    <w:p w14:paraId="6A9C88B0" w14:textId="6FA25BEE"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14721</w:t>
      </w:r>
      <w:r w:rsidRPr="00323F50">
        <w:rPr>
          <w:rFonts w:ascii="Arial" w:hAnsi="Arial" w:cs="Arial"/>
          <w:sz w:val="24"/>
        </w:rPr>
        <w:t xml:space="preserve">: </w:t>
      </w:r>
      <w:ins w:id="183" w:author="Reijden, Wout van der" w:date="2022-08-11T16:32:00Z">
        <w:r w:rsidR="00571163">
          <w:rPr>
            <w:rFonts w:ascii="Arial" w:hAnsi="Arial" w:cs="Arial"/>
            <w:sz w:val="24"/>
          </w:rPr>
          <w:t xml:space="preserve">Open </w:t>
        </w:r>
        <w:proofErr w:type="spellStart"/>
        <w:r w:rsidR="00571163">
          <w:rPr>
            <w:rFonts w:ascii="Arial" w:hAnsi="Arial" w:cs="Arial"/>
            <w:sz w:val="24"/>
          </w:rPr>
          <w:t>Archival</w:t>
        </w:r>
        <w:proofErr w:type="spellEnd"/>
        <w:r w:rsidR="00571163">
          <w:rPr>
            <w:rFonts w:ascii="Arial" w:hAnsi="Arial" w:cs="Arial"/>
            <w:sz w:val="24"/>
          </w:rPr>
          <w:t xml:space="preserve"> Information System (OAIS) - </w:t>
        </w:r>
      </w:ins>
      <w:r w:rsidRPr="00323F50">
        <w:rPr>
          <w:rFonts w:ascii="Arial" w:hAnsi="Arial" w:cs="Arial"/>
          <w:sz w:val="24"/>
        </w:rPr>
        <w:t xml:space="preserve">standaard </w:t>
      </w:r>
      <w:ins w:id="184" w:author="Reijden, Wout van der" w:date="2022-08-11T16:35:00Z">
        <w:r w:rsidR="00571163">
          <w:rPr>
            <w:rFonts w:ascii="Arial" w:hAnsi="Arial" w:cs="Arial"/>
            <w:sz w:val="24"/>
          </w:rPr>
          <w:t xml:space="preserve">(referentiemodel) </w:t>
        </w:r>
      </w:ins>
      <w:r w:rsidRPr="00323F50">
        <w:rPr>
          <w:rFonts w:ascii="Arial" w:hAnsi="Arial" w:cs="Arial"/>
          <w:sz w:val="24"/>
        </w:rPr>
        <w:t>voor de functionaliteit van een e-depot.</w:t>
      </w:r>
    </w:p>
    <w:p w14:paraId="1234B303" w14:textId="02593EB1"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16175</w:t>
      </w:r>
      <w:ins w:id="185" w:author="Reijden, Wout van der" w:date="2022-08-11T13:24:00Z">
        <w:r w:rsidR="004468FD">
          <w:rPr>
            <w:rFonts w:ascii="Arial" w:hAnsi="Arial" w:cs="Arial"/>
            <w:b/>
            <w:bCs/>
            <w:sz w:val="24"/>
          </w:rPr>
          <w:t>-1</w:t>
        </w:r>
      </w:ins>
      <w:r w:rsidRPr="00323F50">
        <w:rPr>
          <w:rFonts w:ascii="Arial" w:hAnsi="Arial" w:cs="Arial"/>
          <w:sz w:val="24"/>
        </w:rPr>
        <w:t xml:space="preserve">: internationale standaard </w:t>
      </w:r>
      <w:del w:id="186" w:author="Reijden, Wout van der" w:date="2022-08-11T13:24:00Z">
        <w:r w:rsidRPr="00323F50" w:rsidDel="004468FD">
          <w:rPr>
            <w:rFonts w:ascii="Arial" w:hAnsi="Arial" w:cs="Arial"/>
            <w:sz w:val="24"/>
          </w:rPr>
          <w:delText xml:space="preserve">voor functionaliteiten van programmatuur voor archiefmanagement. </w:delText>
        </w:r>
      </w:del>
      <w:ins w:id="187" w:author="Reijden, Wout van der" w:date="2022-08-11T13:24:00Z">
        <w:r w:rsidR="004468FD" w:rsidRPr="005757FE">
          <w:rPr>
            <w:rFonts w:ascii="Arial" w:hAnsi="Arial" w:cs="Arial"/>
            <w:sz w:val="24"/>
          </w:rPr>
          <w:t>Functionele eisen en bijbehorende richtlijnen voor applicaties voor het beheren van digitale archiefstukken</w:t>
        </w:r>
        <w:r w:rsidR="004468FD">
          <w:t xml:space="preserve"> </w:t>
        </w:r>
      </w:ins>
      <w:del w:id="188" w:author="Reijden, Wout van der" w:date="2022-08-11T13:24:00Z">
        <w:r w:rsidRPr="00323F50" w:rsidDel="004468FD">
          <w:rPr>
            <w:rFonts w:ascii="Arial" w:hAnsi="Arial" w:cs="Arial"/>
            <w:strike/>
            <w:sz w:val="24"/>
            <w:rPrChange w:id="189" w:author="Reijden, Wout van der" w:date="2022-08-11T13:10:00Z">
              <w:rPr>
                <w:rFonts w:ascii="Arial" w:hAnsi="Arial" w:cs="Arial"/>
                <w:sz w:val="24"/>
              </w:rPr>
            </w:rPrChange>
          </w:rPr>
          <w:delText>Deze is onlangs geadopteerd door NEN, vervangt in principe NEN 2082 (zie onder) en is actueler dan Moreq2010.</w:delText>
        </w:r>
      </w:del>
    </w:p>
    <w:p w14:paraId="0AC44339" w14:textId="6429E623" w:rsidR="00323F50" w:rsidRPr="00323F50" w:rsidRDefault="00323F50" w:rsidP="00323F50">
      <w:pPr>
        <w:numPr>
          <w:ilvl w:val="0"/>
          <w:numId w:val="13"/>
        </w:numPr>
        <w:spacing w:before="60" w:after="120" w:line="240" w:lineRule="auto"/>
        <w:rPr>
          <w:rFonts w:ascii="Arial" w:hAnsi="Arial" w:cs="Arial"/>
          <w:sz w:val="24"/>
        </w:rPr>
      </w:pPr>
      <w:commentRangeStart w:id="190"/>
      <w:r w:rsidRPr="00323F50">
        <w:rPr>
          <w:rFonts w:ascii="Arial" w:hAnsi="Arial" w:cs="Arial"/>
          <w:b/>
          <w:bCs/>
          <w:sz w:val="24"/>
        </w:rPr>
        <w:t>OWMS</w:t>
      </w:r>
      <w:r w:rsidRPr="00323F50">
        <w:rPr>
          <w:rFonts w:ascii="Arial" w:hAnsi="Arial" w:cs="Arial"/>
          <w:sz w:val="24"/>
        </w:rPr>
        <w:t xml:space="preserve">: de Overheid.nl Web Metadata Standaard (OWMS) is de </w:t>
      </w:r>
      <w:del w:id="191" w:author="Reijden, Wout van der" w:date="2022-08-11T16:21:00Z">
        <w:r w:rsidRPr="00323F50" w:rsidDel="00C21D9A">
          <w:rPr>
            <w:rFonts w:ascii="Arial" w:hAnsi="Arial" w:cs="Arial"/>
            <w:sz w:val="24"/>
          </w:rPr>
          <w:delText>metadata</w:delText>
        </w:r>
      </w:del>
      <w:ins w:id="192" w:author="Reijden, Wout van der" w:date="2022-08-11T16:21:00Z">
        <w:r w:rsidR="00C21D9A">
          <w:rPr>
            <w:rFonts w:ascii="Arial" w:hAnsi="Arial" w:cs="Arial"/>
            <w:sz w:val="24"/>
          </w:rPr>
          <w:t>metagegevens</w:t>
        </w:r>
      </w:ins>
      <w:del w:id="193" w:author="Reijden, Wout van der" w:date="2022-08-11T16:36:00Z">
        <w:r w:rsidRPr="00323F50" w:rsidDel="00571163">
          <w:rPr>
            <w:rFonts w:ascii="Arial" w:hAnsi="Arial" w:cs="Arial"/>
            <w:sz w:val="24"/>
          </w:rPr>
          <w:delText xml:space="preserve"> </w:delText>
        </w:r>
      </w:del>
      <w:r w:rsidRPr="00323F50">
        <w:rPr>
          <w:rFonts w:ascii="Arial" w:hAnsi="Arial" w:cs="Arial"/>
          <w:sz w:val="24"/>
        </w:rPr>
        <w:t>standaard voor informatie van de Nederlandse overheid op internet.</w:t>
      </w:r>
      <w:commentRangeEnd w:id="190"/>
      <w:r>
        <w:rPr>
          <w:rStyle w:val="Verwijzingopmerking"/>
        </w:rPr>
        <w:commentReference w:id="190"/>
      </w:r>
    </w:p>
    <w:p w14:paraId="26539FF9" w14:textId="77777777"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27000</w:t>
      </w:r>
      <w:r w:rsidRPr="00323F50">
        <w:rPr>
          <w:rFonts w:ascii="Arial" w:hAnsi="Arial" w:cs="Arial"/>
          <w:sz w:val="24"/>
        </w:rPr>
        <w:t>: Management systeem standaard voor informatiebeveiliging, in Nederland uitgewerkt in de Baseline Informatiebeveiliging Overheid (BIO).</w:t>
      </w:r>
    </w:p>
    <w:p w14:paraId="712CEB1F" w14:textId="5FBB389C" w:rsidR="00323F50" w:rsidRPr="00323F50" w:rsidRDefault="00783A33" w:rsidP="00323F50">
      <w:pPr>
        <w:numPr>
          <w:ilvl w:val="0"/>
          <w:numId w:val="13"/>
        </w:numPr>
        <w:spacing w:line="240" w:lineRule="auto"/>
        <w:rPr>
          <w:rFonts w:ascii="Arial" w:hAnsi="Arial" w:cs="Arial"/>
          <w:sz w:val="24"/>
          <w:lang w:val="en-US"/>
        </w:rPr>
      </w:pPr>
      <w:r>
        <w:fldChar w:fldCharType="begin"/>
      </w:r>
      <w:r w:rsidRPr="00783A33">
        <w:rPr>
          <w:lang w:val="en-US"/>
          <w:rPrChange w:id="194" w:author="Reijden, Wout van der" w:date="2022-08-16T08:43:00Z">
            <w:rPr/>
          </w:rPrChange>
        </w:rPr>
        <w:instrText xml:space="preserve"> HYPERLINK "https://www.iso.org/standard/67325.html" </w:instrText>
      </w:r>
      <w:r>
        <w:fldChar w:fldCharType="separate"/>
      </w:r>
      <w:r w:rsidR="00323F50" w:rsidRPr="00323F50">
        <w:rPr>
          <w:rFonts w:ascii="Arial" w:hAnsi="Arial" w:cs="Arial"/>
          <w:b/>
          <w:bCs/>
          <w:color w:val="034575"/>
          <w:sz w:val="24"/>
          <w:lang w:val="en-US"/>
        </w:rPr>
        <w:t>ISO 19165-1:2018</w:t>
      </w:r>
      <w:r>
        <w:rPr>
          <w:rFonts w:ascii="Arial" w:hAnsi="Arial" w:cs="Arial"/>
          <w:b/>
          <w:bCs/>
          <w:color w:val="034575"/>
          <w:sz w:val="24"/>
          <w:lang w:val="en-US"/>
        </w:rPr>
        <w:fldChar w:fldCharType="end"/>
      </w:r>
      <w:r w:rsidR="00323F50" w:rsidRPr="00323F50">
        <w:rPr>
          <w:rFonts w:ascii="Arial" w:hAnsi="Arial" w:cs="Arial"/>
          <w:sz w:val="24"/>
          <w:lang w:val="en-US"/>
        </w:rPr>
        <w:t> Geographic information -- Preservation of digital data and metadata</w:t>
      </w:r>
      <w:r w:rsidR="00571163">
        <w:rPr>
          <w:rFonts w:ascii="Arial" w:hAnsi="Arial" w:cs="Arial"/>
          <w:sz w:val="24"/>
          <w:lang w:val="en-US"/>
        </w:rPr>
        <w:t xml:space="preserve"> </w:t>
      </w:r>
      <w:r w:rsidR="00323F50" w:rsidRPr="00323F50">
        <w:rPr>
          <w:rFonts w:ascii="Arial" w:hAnsi="Arial" w:cs="Arial"/>
          <w:sz w:val="24"/>
          <w:lang w:val="en-US"/>
        </w:rPr>
        <w:t xml:space="preserve"> -- Part 1: Fundamentals</w:t>
      </w:r>
    </w:p>
    <w:p w14:paraId="6344F208" w14:textId="68079A5B" w:rsidR="00323F50" w:rsidRPr="00323F50" w:rsidRDefault="00783A33" w:rsidP="00323F50">
      <w:pPr>
        <w:numPr>
          <w:ilvl w:val="0"/>
          <w:numId w:val="13"/>
        </w:numPr>
        <w:spacing w:line="240" w:lineRule="auto"/>
        <w:rPr>
          <w:rFonts w:ascii="Arial" w:hAnsi="Arial" w:cs="Arial"/>
          <w:sz w:val="24"/>
          <w:lang w:val="en-US"/>
        </w:rPr>
      </w:pPr>
      <w:r>
        <w:fldChar w:fldCharType="begin"/>
      </w:r>
      <w:r w:rsidRPr="00783A33">
        <w:rPr>
          <w:lang w:val="en-US"/>
          <w:rPrChange w:id="195" w:author="Reijden, Wout van der" w:date="2022-08-16T08:43:00Z">
            <w:rPr/>
          </w:rPrChange>
        </w:rPr>
        <w:instrText xml:space="preserve"> HYPERLINK "https://www.iso.org/standard/53798.html" </w:instrText>
      </w:r>
      <w:r>
        <w:fldChar w:fldCharType="separate"/>
      </w:r>
      <w:r w:rsidR="00323F50" w:rsidRPr="00323F50">
        <w:rPr>
          <w:rFonts w:ascii="Arial" w:hAnsi="Arial" w:cs="Arial"/>
          <w:b/>
          <w:bCs/>
          <w:color w:val="034575"/>
          <w:sz w:val="24"/>
          <w:lang w:val="en-US"/>
        </w:rPr>
        <w:t>ISO 19115-1:2014</w:t>
      </w:r>
      <w:r>
        <w:rPr>
          <w:rFonts w:ascii="Arial" w:hAnsi="Arial" w:cs="Arial"/>
          <w:b/>
          <w:bCs/>
          <w:color w:val="034575"/>
          <w:sz w:val="24"/>
          <w:lang w:val="en-US"/>
        </w:rPr>
        <w:fldChar w:fldCharType="end"/>
      </w:r>
      <w:r w:rsidR="00323F50" w:rsidRPr="00323F50">
        <w:rPr>
          <w:rFonts w:ascii="Arial" w:hAnsi="Arial" w:cs="Arial"/>
          <w:sz w:val="24"/>
          <w:lang w:val="en-US"/>
        </w:rPr>
        <w:t> Geographic information -- Metadata -- Part 1: Fundamentals</w:t>
      </w:r>
    </w:p>
    <w:p w14:paraId="6705FACA" w14:textId="57B3986A" w:rsidR="00323F50" w:rsidRPr="00323F50" w:rsidRDefault="00783A33" w:rsidP="00323F50">
      <w:pPr>
        <w:numPr>
          <w:ilvl w:val="0"/>
          <w:numId w:val="13"/>
        </w:numPr>
        <w:spacing w:line="240" w:lineRule="auto"/>
        <w:rPr>
          <w:rFonts w:ascii="Arial" w:hAnsi="Arial" w:cs="Arial"/>
          <w:sz w:val="24"/>
        </w:rPr>
      </w:pPr>
      <w:hyperlink r:id="rId45" w:history="1">
        <w:r w:rsidR="00323F50" w:rsidRPr="00323F50">
          <w:rPr>
            <w:rFonts w:ascii="Arial" w:hAnsi="Arial" w:cs="Arial"/>
            <w:b/>
            <w:bCs/>
            <w:color w:val="034575"/>
            <w:sz w:val="24"/>
            <w:u w:val="single"/>
          </w:rPr>
          <w:t>INSPIRE richtlijnen</w:t>
        </w:r>
      </w:hyperlink>
      <w:r w:rsidR="00323F50" w:rsidRPr="00323F50">
        <w:rPr>
          <w:rFonts w:ascii="Arial" w:hAnsi="Arial" w:cs="Arial"/>
          <w:b/>
          <w:bCs/>
          <w:sz w:val="24"/>
        </w:rPr>
        <w:t> en de </w:t>
      </w:r>
      <w:hyperlink r:id="rId46" w:history="1">
        <w:r w:rsidR="00323F50" w:rsidRPr="00323F50">
          <w:rPr>
            <w:rFonts w:ascii="Arial" w:hAnsi="Arial" w:cs="Arial"/>
            <w:b/>
            <w:bCs/>
            <w:color w:val="034575"/>
            <w:sz w:val="24"/>
            <w:u w:val="single"/>
          </w:rPr>
          <w:t xml:space="preserve">Nederlands </w:t>
        </w:r>
        <w:proofErr w:type="spellStart"/>
        <w:r w:rsidR="00323F50" w:rsidRPr="00323F50">
          <w:rPr>
            <w:rFonts w:ascii="Arial" w:hAnsi="Arial" w:cs="Arial"/>
            <w:b/>
            <w:bCs/>
            <w:color w:val="034575"/>
            <w:sz w:val="24"/>
            <w:u w:val="single"/>
          </w:rPr>
          <w:t>metadataprofielen</w:t>
        </w:r>
        <w:proofErr w:type="spellEnd"/>
        <w:r w:rsidR="00323F50" w:rsidRPr="00323F50">
          <w:rPr>
            <w:rFonts w:ascii="Arial" w:hAnsi="Arial" w:cs="Arial"/>
            <w:b/>
            <w:bCs/>
            <w:color w:val="034575"/>
            <w:sz w:val="24"/>
            <w:u w:val="single"/>
          </w:rPr>
          <w:t xml:space="preserve"> voor datasets en services</w:t>
        </w:r>
      </w:hyperlink>
    </w:p>
    <w:commentRangeStart w:id="196"/>
    <w:p w14:paraId="6B730813" w14:textId="32E24DE5" w:rsidR="00323F50" w:rsidRPr="00323F50" w:rsidRDefault="000F11D3" w:rsidP="00323F50">
      <w:pPr>
        <w:numPr>
          <w:ilvl w:val="0"/>
          <w:numId w:val="13"/>
        </w:numPr>
        <w:spacing w:line="240" w:lineRule="auto"/>
        <w:rPr>
          <w:rFonts w:ascii="Arial" w:hAnsi="Arial" w:cs="Arial"/>
          <w:sz w:val="24"/>
        </w:rPr>
      </w:pPr>
      <w:r>
        <w:fldChar w:fldCharType="begin"/>
      </w:r>
      <w:r w:rsidR="000624A2">
        <w:instrText>HYPERLINK "https://ec.europa.eu/digital-building-blocks/wikis/display/DASHSDBX/eArchiving+dashboard"</w:instrText>
      </w:r>
      <w:r>
        <w:fldChar w:fldCharType="separate"/>
      </w:r>
      <w:proofErr w:type="spellStart"/>
      <w:r w:rsidR="00323F50" w:rsidRPr="00323F50">
        <w:rPr>
          <w:rFonts w:ascii="Arial" w:hAnsi="Arial" w:cs="Arial"/>
          <w:b/>
          <w:bCs/>
          <w:color w:val="034575"/>
          <w:sz w:val="24"/>
        </w:rPr>
        <w:t>eArchiving</w:t>
      </w:r>
      <w:proofErr w:type="spellEnd"/>
      <w:r w:rsidR="00323F50" w:rsidRPr="00323F50">
        <w:rPr>
          <w:rFonts w:ascii="Arial" w:hAnsi="Arial" w:cs="Arial"/>
          <w:b/>
          <w:bCs/>
          <w:color w:val="034575"/>
          <w:sz w:val="24"/>
        </w:rPr>
        <w:t xml:space="preserve"> Building Block</w:t>
      </w:r>
      <w:r>
        <w:rPr>
          <w:rFonts w:ascii="Arial" w:hAnsi="Arial" w:cs="Arial"/>
          <w:b/>
          <w:bCs/>
          <w:color w:val="034575"/>
          <w:sz w:val="24"/>
        </w:rPr>
        <w:fldChar w:fldCharType="end"/>
      </w:r>
      <w:r w:rsidR="00323F50" w:rsidRPr="00323F50">
        <w:rPr>
          <w:rFonts w:ascii="Arial" w:hAnsi="Arial" w:cs="Arial"/>
          <w:sz w:val="24"/>
        </w:rPr>
        <w:t>, specificaties van een op </w:t>
      </w:r>
      <w:del w:id="197" w:author="Reijden, Wout van der" w:date="2022-08-15T10:05:00Z">
        <w:r w:rsidDel="00525E05">
          <w:fldChar w:fldCharType="begin"/>
        </w:r>
        <w:r w:rsidDel="00525E05">
          <w:delInstrText xml:space="preserve"> HYPERLINK "https://www.nationaalarchief.nl/archiveren/kennisbank/preservation-policy" </w:delInstrText>
        </w:r>
        <w:r w:rsidDel="00525E05">
          <w:fldChar w:fldCharType="separate"/>
        </w:r>
        <w:r w:rsidR="00323F50" w:rsidRPr="00323F50" w:rsidDel="00525E05">
          <w:rPr>
            <w:rFonts w:ascii="Arial" w:hAnsi="Arial" w:cs="Arial"/>
            <w:color w:val="034575"/>
            <w:sz w:val="24"/>
            <w:u w:val="single"/>
          </w:rPr>
          <w:delText>OAIS</w:delText>
        </w:r>
        <w:r w:rsidDel="00525E05">
          <w:rPr>
            <w:rFonts w:ascii="Arial" w:hAnsi="Arial" w:cs="Arial"/>
            <w:color w:val="034575"/>
            <w:sz w:val="24"/>
            <w:u w:val="single"/>
          </w:rPr>
          <w:fldChar w:fldCharType="end"/>
        </w:r>
      </w:del>
      <w:ins w:id="198" w:author="Reijden, Wout van der" w:date="2022-08-15T10:05:00Z">
        <w:r w:rsidR="00525E05" w:rsidRPr="00323F50">
          <w:rPr>
            <w:rFonts w:ascii="Arial" w:hAnsi="Arial" w:cs="Arial"/>
            <w:color w:val="034575"/>
            <w:sz w:val="24"/>
            <w:u w:val="single"/>
          </w:rPr>
          <w:t>OAIS</w:t>
        </w:r>
      </w:ins>
      <w:r w:rsidR="00323F50" w:rsidRPr="00323F50">
        <w:rPr>
          <w:rFonts w:ascii="Arial" w:hAnsi="Arial" w:cs="Arial"/>
          <w:sz w:val="24"/>
        </w:rPr>
        <w:t> gebaseerde archiveringsmethode die door de Europese commissie wordt gefinancierd.</w:t>
      </w:r>
      <w:commentRangeEnd w:id="196"/>
      <w:r w:rsidR="00387FE6">
        <w:rPr>
          <w:rStyle w:val="Verwijzingopmerking"/>
        </w:rPr>
        <w:commentReference w:id="196"/>
      </w:r>
    </w:p>
    <w:p w14:paraId="3709A1EF" w14:textId="20491D28" w:rsidR="00323F50" w:rsidRPr="00323F50" w:rsidRDefault="00783A33" w:rsidP="00323F50">
      <w:pPr>
        <w:numPr>
          <w:ilvl w:val="0"/>
          <w:numId w:val="13"/>
        </w:numPr>
        <w:spacing w:line="240" w:lineRule="auto"/>
        <w:rPr>
          <w:rFonts w:ascii="Arial" w:hAnsi="Arial" w:cs="Arial"/>
          <w:sz w:val="24"/>
          <w:lang w:val="en-US"/>
        </w:rPr>
      </w:pPr>
      <w:r>
        <w:fldChar w:fldCharType="begin"/>
      </w:r>
      <w:r w:rsidRPr="00783A33">
        <w:rPr>
          <w:lang w:val="en-US"/>
          <w:rPrChange w:id="199" w:author="Reijden, Wout van der" w:date="2022-08-16T08:43:00Z">
            <w:rPr/>
          </w:rPrChange>
        </w:rPr>
        <w:instrText xml:space="preserve"> HYPERLINK "https://github.com/DILCISBoard/E-</w:instrText>
      </w:r>
      <w:r w:rsidRPr="00783A33">
        <w:rPr>
          <w:lang w:val="en-US"/>
          <w:rPrChange w:id="200" w:author="Reijden, Wout van der" w:date="2022-08-16T08:43:00Z">
            <w:rPr/>
          </w:rPrChange>
        </w:rPr>
        <w:instrText xml:space="preserve">ARK-Geodata/blob/master/Specification/CSGeo_v2.0.0.pdf" </w:instrText>
      </w:r>
      <w:r>
        <w:fldChar w:fldCharType="separate"/>
      </w:r>
      <w:r w:rsidR="00323F50" w:rsidRPr="00323F50">
        <w:rPr>
          <w:rFonts w:ascii="Arial" w:hAnsi="Arial" w:cs="Arial"/>
          <w:b/>
          <w:bCs/>
          <w:color w:val="034575"/>
          <w:sz w:val="24"/>
          <w:lang w:val="en-US"/>
        </w:rPr>
        <w:t>Common Specification for Geospatial data</w:t>
      </w:r>
      <w:r>
        <w:rPr>
          <w:rFonts w:ascii="Arial" w:hAnsi="Arial" w:cs="Arial"/>
          <w:b/>
          <w:bCs/>
          <w:color w:val="034575"/>
          <w:sz w:val="24"/>
          <w:lang w:val="en-US"/>
        </w:rPr>
        <w:fldChar w:fldCharType="end"/>
      </w:r>
      <w:r w:rsidR="00323F50" w:rsidRPr="00323F50">
        <w:rPr>
          <w:rFonts w:ascii="Arial" w:hAnsi="Arial" w:cs="Arial"/>
          <w:sz w:val="24"/>
          <w:lang w:val="en-US"/>
        </w:rPr>
        <w:t xml:space="preserve">, </w:t>
      </w:r>
      <w:proofErr w:type="spellStart"/>
      <w:r w:rsidR="00323F50" w:rsidRPr="00323F50">
        <w:rPr>
          <w:rFonts w:ascii="Arial" w:hAnsi="Arial" w:cs="Arial"/>
          <w:sz w:val="24"/>
          <w:lang w:val="en-US"/>
        </w:rPr>
        <w:t>onderdeel</w:t>
      </w:r>
      <w:proofErr w:type="spellEnd"/>
      <w:r w:rsidR="00323F50" w:rsidRPr="00323F50">
        <w:rPr>
          <w:rFonts w:ascii="Arial" w:hAnsi="Arial" w:cs="Arial"/>
          <w:sz w:val="24"/>
          <w:lang w:val="en-US"/>
        </w:rPr>
        <w:t xml:space="preserve"> van </w:t>
      </w:r>
      <w:proofErr w:type="spellStart"/>
      <w:r w:rsidR="00323F50" w:rsidRPr="00323F50">
        <w:rPr>
          <w:rFonts w:ascii="Arial" w:hAnsi="Arial" w:cs="Arial"/>
          <w:sz w:val="24"/>
          <w:lang w:val="en-US"/>
        </w:rPr>
        <w:t>eArch</w:t>
      </w:r>
      <w:ins w:id="201" w:author="Reijden, Wout van der" w:date="2022-08-11T13:25:00Z">
        <w:r w:rsidR="004468FD">
          <w:rPr>
            <w:rFonts w:ascii="Arial" w:hAnsi="Arial" w:cs="Arial"/>
            <w:sz w:val="24"/>
            <w:lang w:val="en-US"/>
          </w:rPr>
          <w:t>iv</w:t>
        </w:r>
      </w:ins>
      <w:r w:rsidR="00323F50" w:rsidRPr="00323F50">
        <w:rPr>
          <w:rFonts w:ascii="Arial" w:hAnsi="Arial" w:cs="Arial"/>
          <w:sz w:val="24"/>
          <w:lang w:val="en-US"/>
        </w:rPr>
        <w:t>ing</w:t>
      </w:r>
      <w:proofErr w:type="spellEnd"/>
      <w:r w:rsidR="00323F50" w:rsidRPr="00323F50">
        <w:rPr>
          <w:rFonts w:ascii="Arial" w:hAnsi="Arial" w:cs="Arial"/>
          <w:sz w:val="24"/>
          <w:lang w:val="en-US"/>
        </w:rPr>
        <w:t xml:space="preserve"> building block, </w:t>
      </w:r>
      <w:proofErr w:type="spellStart"/>
      <w:r w:rsidR="00323F50" w:rsidRPr="00323F50">
        <w:rPr>
          <w:rFonts w:ascii="Arial" w:hAnsi="Arial" w:cs="Arial"/>
          <w:sz w:val="24"/>
          <w:lang w:val="en-US"/>
        </w:rPr>
        <w:t>zie</w:t>
      </w:r>
      <w:proofErr w:type="spellEnd"/>
      <w:r w:rsidR="00323F50" w:rsidRPr="00323F50">
        <w:rPr>
          <w:rFonts w:ascii="Arial" w:hAnsi="Arial" w:cs="Arial"/>
          <w:sz w:val="24"/>
          <w:lang w:val="en-US"/>
        </w:rPr>
        <w:t xml:space="preserve"> </w:t>
      </w:r>
      <w:commentRangeStart w:id="202"/>
      <w:commentRangeStart w:id="203"/>
      <w:r w:rsidR="00323F50" w:rsidRPr="00323F50">
        <w:rPr>
          <w:rFonts w:ascii="Arial" w:hAnsi="Arial" w:cs="Arial"/>
          <w:sz w:val="24"/>
          <w:lang w:val="en-US"/>
        </w:rPr>
        <w:t>link</w:t>
      </w:r>
      <w:commentRangeEnd w:id="202"/>
      <w:r w:rsidR="000624A2">
        <w:rPr>
          <w:rStyle w:val="Verwijzingopmerking"/>
        </w:rPr>
        <w:commentReference w:id="202"/>
      </w:r>
      <w:commentRangeEnd w:id="203"/>
      <w:r w:rsidR="00387FE6">
        <w:rPr>
          <w:rStyle w:val="Verwijzingopmerking"/>
        </w:rPr>
        <w:commentReference w:id="203"/>
      </w:r>
    </w:p>
    <w:p w14:paraId="0796305C"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3.3 Andere kaders</w:t>
      </w:r>
    </w:p>
    <w:p w14:paraId="27C9E76E" w14:textId="77777777" w:rsidR="00323F50" w:rsidRPr="00323F50" w:rsidRDefault="00323F50" w:rsidP="00323F50">
      <w:pPr>
        <w:spacing w:line="240" w:lineRule="auto"/>
        <w:rPr>
          <w:rFonts w:ascii="Arial" w:hAnsi="Arial" w:cs="Arial"/>
          <w:sz w:val="24"/>
        </w:rPr>
      </w:pPr>
      <w:r w:rsidRPr="00323F50">
        <w:rPr>
          <w:rFonts w:ascii="Arial" w:hAnsi="Arial" w:cs="Arial"/>
          <w:sz w:val="24"/>
        </w:rPr>
        <w:t>Naast wetgeving en standaarden zijn er een aantal andere kaders die een rol spelen bij ruimtelijke plannen. Een belangrijk kader is de </w:t>
      </w:r>
      <w:hyperlink r:id="rId47" w:history="1">
        <w:r w:rsidRPr="00323F50">
          <w:rPr>
            <w:rFonts w:ascii="Arial" w:hAnsi="Arial" w:cs="Arial"/>
            <w:color w:val="034575"/>
            <w:sz w:val="24"/>
            <w:u w:val="single"/>
          </w:rPr>
          <w:t>Nederlandse Overheid Referentie Architectuur (NORA)</w:t>
        </w:r>
      </w:hyperlink>
      <w:r w:rsidRPr="00323F50">
        <w:rPr>
          <w:rFonts w:ascii="Arial" w:hAnsi="Arial" w:cs="Arial"/>
          <w:sz w:val="24"/>
        </w:rPr>
        <w:t>.</w:t>
      </w:r>
    </w:p>
    <w:p w14:paraId="07C02EAC"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NORA bevat principes, beschrijvingen, modellen en standaarden voor het ontwerp en de inrichting van de elektronische overheid. Het centrale begrip is “interoperabiliteit”: het vermogen van organisaties en mensen om informatie uit te wisselen en die informatie te begrijpen en te gebruiken. NORA kent meerdere ‘dochters’, zoals GEMMA voor gemeenten, PETRA voor provincies, EAR voor het Rijk en WILMA voor waterschappen. Uit NORA vloeien, naast andere dossiers, zowel het dossier </w:t>
      </w:r>
      <w:proofErr w:type="spellStart"/>
      <w:r w:rsidRPr="00323F50">
        <w:rPr>
          <w:rFonts w:ascii="Arial" w:hAnsi="Arial" w:cs="Arial"/>
          <w:sz w:val="24"/>
        </w:rPr>
        <w:t>Geo-informatie</w:t>
      </w:r>
      <w:proofErr w:type="spellEnd"/>
      <w:r w:rsidRPr="00323F50">
        <w:rPr>
          <w:rFonts w:ascii="Arial" w:hAnsi="Arial" w:cs="Arial"/>
          <w:sz w:val="24"/>
        </w:rPr>
        <w:t xml:space="preserve"> als het dossier voor beleidskaders voort, zie onderstaande figuur.</w:t>
      </w:r>
    </w:p>
    <w:p w14:paraId="72CB2970" w14:textId="316C4466" w:rsidR="00323F50" w:rsidRPr="00323F50" w:rsidRDefault="00323F50" w:rsidP="00323F50">
      <w:pPr>
        <w:spacing w:line="240" w:lineRule="auto"/>
        <w:rPr>
          <w:rFonts w:ascii="Arial" w:hAnsi="Arial" w:cs="Arial"/>
          <w:sz w:val="24"/>
        </w:rPr>
      </w:pPr>
      <w:r w:rsidRPr="00323F50">
        <w:rPr>
          <w:rFonts w:ascii="Arial" w:hAnsi="Arial" w:cs="Arial"/>
          <w:noProof/>
          <w:sz w:val="24"/>
        </w:rPr>
        <w:lastRenderedPageBreak/>
        <w:drawing>
          <wp:inline distT="0" distB="0" distL="0" distR="0" wp14:anchorId="5EE3677E" wp14:editId="7D1533AC">
            <wp:extent cx="5760720" cy="1896110"/>
            <wp:effectExtent l="0" t="0" r="0" b="8890"/>
            <wp:docPr id="3" name="Afbeelding 3" descr="NORA en de relatie met geo-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A en de relatie met geo-informati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896110"/>
                    </a:xfrm>
                    <a:prstGeom prst="rect">
                      <a:avLst/>
                    </a:prstGeom>
                    <a:noFill/>
                    <a:ln>
                      <a:noFill/>
                    </a:ln>
                  </pic:spPr>
                </pic:pic>
              </a:graphicData>
            </a:graphic>
          </wp:inline>
        </w:drawing>
      </w:r>
      <w:r w:rsidRPr="00323F50">
        <w:rPr>
          <w:rFonts w:ascii="Arial" w:hAnsi="Arial" w:cs="Arial"/>
          <w:sz w:val="24"/>
        </w:rPr>
        <w:t xml:space="preserve">Figuur 1 NORA en de relatie met </w:t>
      </w:r>
      <w:proofErr w:type="spellStart"/>
      <w:r w:rsidRPr="00323F50">
        <w:rPr>
          <w:rFonts w:ascii="Arial" w:hAnsi="Arial" w:cs="Arial"/>
          <w:sz w:val="24"/>
        </w:rPr>
        <w:t>geo-informatie</w:t>
      </w:r>
      <w:proofErr w:type="spellEnd"/>
    </w:p>
    <w:p w14:paraId="7701AD4A" w14:textId="0070421F" w:rsidR="00323F50" w:rsidRPr="00323F50" w:rsidRDefault="00323F50" w:rsidP="00323F50">
      <w:pPr>
        <w:spacing w:before="240" w:after="240" w:line="240" w:lineRule="auto"/>
        <w:rPr>
          <w:rFonts w:ascii="Arial" w:hAnsi="Arial" w:cs="Arial"/>
          <w:sz w:val="24"/>
        </w:rPr>
      </w:pPr>
      <w:r w:rsidRPr="00323F50">
        <w:rPr>
          <w:rFonts w:ascii="Arial" w:hAnsi="Arial" w:cs="Arial"/>
          <w:sz w:val="24"/>
        </w:rPr>
        <w:t>Het </w:t>
      </w:r>
      <w:r w:rsidRPr="00323F50">
        <w:rPr>
          <w:rFonts w:ascii="Arial" w:hAnsi="Arial" w:cs="Arial"/>
          <w:i/>
          <w:iCs/>
          <w:sz w:val="24"/>
        </w:rPr>
        <w:t xml:space="preserve">dossier </w:t>
      </w:r>
      <w:proofErr w:type="spellStart"/>
      <w:r w:rsidRPr="00323F50">
        <w:rPr>
          <w:rFonts w:ascii="Arial" w:hAnsi="Arial" w:cs="Arial"/>
          <w:i/>
          <w:iCs/>
          <w:sz w:val="24"/>
        </w:rPr>
        <w:t>Geo-informatie</w:t>
      </w:r>
      <w:proofErr w:type="spellEnd"/>
      <w:r w:rsidRPr="00323F50">
        <w:rPr>
          <w:rFonts w:ascii="Arial" w:hAnsi="Arial" w:cs="Arial"/>
          <w:sz w:val="24"/>
        </w:rPr>
        <w:t xml:space="preserve"> brengt ons waar de </w:t>
      </w:r>
      <w:proofErr w:type="spellStart"/>
      <w:r w:rsidRPr="00323F50">
        <w:rPr>
          <w:rFonts w:ascii="Arial" w:hAnsi="Arial" w:cs="Arial"/>
          <w:sz w:val="24"/>
        </w:rPr>
        <w:t>Wro</w:t>
      </w:r>
      <w:proofErr w:type="spellEnd"/>
      <w:r w:rsidRPr="00323F50">
        <w:rPr>
          <w:rFonts w:ascii="Arial" w:hAnsi="Arial" w:cs="Arial"/>
          <w:sz w:val="24"/>
        </w:rPr>
        <w:t xml:space="preserve"> ook naar toe leidt: via het Basismodel </w:t>
      </w:r>
      <w:proofErr w:type="spellStart"/>
      <w:r w:rsidRPr="00323F50">
        <w:rPr>
          <w:rFonts w:ascii="Arial" w:hAnsi="Arial" w:cs="Arial"/>
          <w:sz w:val="24"/>
        </w:rPr>
        <w:t>Geo-informatie</w:t>
      </w:r>
      <w:proofErr w:type="spellEnd"/>
      <w:r w:rsidRPr="00323F50">
        <w:rPr>
          <w:rFonts w:ascii="Arial" w:hAnsi="Arial" w:cs="Arial"/>
          <w:sz w:val="24"/>
        </w:rPr>
        <w:t xml:space="preserve"> (NEN</w:t>
      </w:r>
      <w:ins w:id="204" w:author="Reijden, Wout van der" w:date="2022-08-15T08:34:00Z">
        <w:r w:rsidR="005757FE">
          <w:rPr>
            <w:rFonts w:ascii="Arial" w:hAnsi="Arial" w:cs="Arial"/>
            <w:sz w:val="24"/>
          </w:rPr>
          <w:t xml:space="preserve"> </w:t>
        </w:r>
      </w:ins>
      <w:r w:rsidRPr="00323F50">
        <w:rPr>
          <w:rFonts w:ascii="Arial" w:hAnsi="Arial" w:cs="Arial"/>
          <w:sz w:val="24"/>
        </w:rPr>
        <w:t xml:space="preserve">3610) en het domeinmodel voor de ruimtelijke ordening: </w:t>
      </w:r>
      <w:commentRangeStart w:id="205"/>
      <w:r w:rsidRPr="00323F50">
        <w:rPr>
          <w:rFonts w:ascii="Arial" w:hAnsi="Arial" w:cs="Arial"/>
          <w:sz w:val="24"/>
        </w:rPr>
        <w:t>IMRO</w:t>
      </w:r>
      <w:commentRangeEnd w:id="205"/>
      <w:r w:rsidR="00723BE3">
        <w:rPr>
          <w:rStyle w:val="Verwijzingopmerking"/>
        </w:rPr>
        <w:commentReference w:id="205"/>
      </w:r>
      <w:r w:rsidRPr="00323F50">
        <w:rPr>
          <w:rFonts w:ascii="Arial" w:hAnsi="Arial" w:cs="Arial"/>
          <w:sz w:val="24"/>
        </w:rPr>
        <w:t>. Figuur 2 laat de NEN</w:t>
      </w:r>
      <w:ins w:id="206" w:author="Reijden, Wout van der" w:date="2022-08-15T08:34:00Z">
        <w:r w:rsidR="005757FE">
          <w:rPr>
            <w:rFonts w:ascii="Arial" w:hAnsi="Arial" w:cs="Arial"/>
            <w:sz w:val="24"/>
          </w:rPr>
          <w:t xml:space="preserve"> </w:t>
        </w:r>
      </w:ins>
      <w:r w:rsidRPr="00323F50">
        <w:rPr>
          <w:rFonts w:ascii="Arial" w:hAnsi="Arial" w:cs="Arial"/>
          <w:sz w:val="24"/>
        </w:rPr>
        <w:t xml:space="preserve">3610 </w:t>
      </w:r>
      <w:proofErr w:type="spellStart"/>
      <w:r w:rsidRPr="00323F50">
        <w:rPr>
          <w:rFonts w:ascii="Arial" w:hAnsi="Arial" w:cs="Arial"/>
          <w:sz w:val="24"/>
        </w:rPr>
        <w:t>p</w:t>
      </w:r>
      <w:ins w:id="207" w:author="Reijden, Wout van der" w:date="2022-08-15T08:34:00Z">
        <w:r w:rsidR="005757FE">
          <w:rPr>
            <w:rFonts w:ascii="Arial" w:hAnsi="Arial" w:cs="Arial"/>
            <w:sz w:val="24"/>
          </w:rPr>
          <w:t>y</w:t>
        </w:r>
      </w:ins>
      <w:del w:id="208" w:author="Reijden, Wout van der" w:date="2022-08-15T08:34:00Z">
        <w:r w:rsidRPr="00323F50" w:rsidDel="005757FE">
          <w:rPr>
            <w:rFonts w:ascii="Arial" w:hAnsi="Arial" w:cs="Arial"/>
            <w:sz w:val="24"/>
          </w:rPr>
          <w:delText>i</w:delText>
        </w:r>
      </w:del>
      <w:r w:rsidRPr="00323F50">
        <w:rPr>
          <w:rFonts w:ascii="Arial" w:hAnsi="Arial" w:cs="Arial"/>
          <w:sz w:val="24"/>
        </w:rPr>
        <w:t>ramide</w:t>
      </w:r>
      <w:proofErr w:type="spellEnd"/>
      <w:r w:rsidRPr="00323F50">
        <w:rPr>
          <w:rFonts w:ascii="Arial" w:hAnsi="Arial" w:cs="Arial"/>
          <w:sz w:val="24"/>
        </w:rPr>
        <w:t xml:space="preserve"> zien</w:t>
      </w:r>
      <w:ins w:id="209" w:author="Lankvelt, Anna van" w:date="2022-08-12T09:52:00Z">
        <w:r w:rsidR="00723BE3">
          <w:rPr>
            <w:rFonts w:ascii="Arial" w:hAnsi="Arial" w:cs="Arial"/>
            <w:sz w:val="24"/>
          </w:rPr>
          <w:t>:</w:t>
        </w:r>
      </w:ins>
      <w:r w:rsidRPr="00323F50">
        <w:rPr>
          <w:rFonts w:ascii="Arial" w:hAnsi="Arial" w:cs="Arial"/>
          <w:sz w:val="24"/>
        </w:rPr>
        <w:t xml:space="preserve"> hoe het basismodel met de onderliggende families van informatiemodellen is ingebed in internationale standaarden. Op hetzelfde niveau als dat raamwerk voor </w:t>
      </w:r>
      <w:proofErr w:type="spellStart"/>
      <w:r w:rsidRPr="00323F50">
        <w:rPr>
          <w:rFonts w:ascii="Arial" w:hAnsi="Arial" w:cs="Arial"/>
          <w:sz w:val="24"/>
        </w:rPr>
        <w:t>geo</w:t>
      </w:r>
      <w:proofErr w:type="spellEnd"/>
      <w:r w:rsidRPr="00323F50">
        <w:rPr>
          <w:rFonts w:ascii="Arial" w:hAnsi="Arial" w:cs="Arial"/>
          <w:sz w:val="24"/>
        </w:rPr>
        <w:t>-standaarden past de Baseline Informatiehuishouding binnen het dossier Beleidskaders. Voor zowel het rijk als gemeenten is er inmiddels een specifieke Baseline vastgesteld. Deze Baseline is het normenkader waarmee de informatiehuishouding van de overheid ingericht wordt. Daarbij is rekening gehouden met onder meer de eisen uit de Archiefwet en de standaarden voor archief- en informatiehuishouding die hierna zullen worden toegelicht.</w:t>
      </w:r>
    </w:p>
    <w:p w14:paraId="1661D69D" w14:textId="4CEBD306" w:rsidR="00323F50" w:rsidRPr="00323F50" w:rsidRDefault="00323F50" w:rsidP="00323F50">
      <w:pPr>
        <w:spacing w:before="240" w:after="240" w:line="240" w:lineRule="auto"/>
        <w:rPr>
          <w:rFonts w:ascii="Arial" w:hAnsi="Arial" w:cs="Arial"/>
          <w:sz w:val="24"/>
        </w:rPr>
      </w:pPr>
      <w:r w:rsidRPr="00323F50">
        <w:rPr>
          <w:rFonts w:ascii="Arial" w:hAnsi="Arial" w:cs="Arial"/>
          <w:noProof/>
          <w:sz w:val="24"/>
        </w:rPr>
        <w:lastRenderedPageBreak/>
        <w:drawing>
          <wp:inline distT="0" distB="0" distL="0" distR="0" wp14:anchorId="55063393" wp14:editId="73D4FC9C">
            <wp:extent cx="5760720" cy="5107940"/>
            <wp:effectExtent l="0" t="0" r="0" b="0"/>
            <wp:docPr id="2" name="Afbeelding 2" descr="Basismodel voor geo-informatie met sectorale standaard voor de&#10;ruimtelijke ord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3610_2022" descr="Basismodel voor geo-informatie met sectorale standaard voor de&#10;ruimtelijke ordeni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60720" cy="5107940"/>
                    </a:xfrm>
                    <a:prstGeom prst="rect">
                      <a:avLst/>
                    </a:prstGeom>
                    <a:noFill/>
                    <a:ln>
                      <a:noFill/>
                    </a:ln>
                  </pic:spPr>
                </pic:pic>
              </a:graphicData>
            </a:graphic>
          </wp:inline>
        </w:drawing>
      </w:r>
    </w:p>
    <w:p w14:paraId="4272F9B6" w14:textId="77777777" w:rsidR="00323F50" w:rsidRPr="00323F50" w:rsidRDefault="00323F50" w:rsidP="00323F50">
      <w:pPr>
        <w:spacing w:line="240" w:lineRule="auto"/>
        <w:rPr>
          <w:rFonts w:ascii="Arial" w:hAnsi="Arial" w:cs="Arial"/>
          <w:sz w:val="24"/>
        </w:rPr>
      </w:pPr>
      <w:r w:rsidRPr="00323F50">
        <w:rPr>
          <w:rFonts w:ascii="Arial" w:hAnsi="Arial" w:cs="Arial"/>
          <w:sz w:val="24"/>
        </w:rPr>
        <w:t xml:space="preserve">Figuur 2 Basismodel voor </w:t>
      </w:r>
      <w:proofErr w:type="spellStart"/>
      <w:r w:rsidRPr="00323F50">
        <w:rPr>
          <w:rFonts w:ascii="Arial" w:hAnsi="Arial" w:cs="Arial"/>
          <w:sz w:val="24"/>
        </w:rPr>
        <w:t>geo-informatie</w:t>
      </w:r>
      <w:proofErr w:type="spellEnd"/>
      <w:r w:rsidRPr="00323F50">
        <w:rPr>
          <w:rFonts w:ascii="Arial" w:hAnsi="Arial" w:cs="Arial"/>
          <w:sz w:val="24"/>
        </w:rPr>
        <w:t xml:space="preserve"> met sectorale standaard voor de ruimtelijke ordening</w:t>
      </w:r>
    </w:p>
    <w:p w14:paraId="4FE28931"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3.4 Digitaal waarmerken</w:t>
      </w:r>
    </w:p>
    <w:p w14:paraId="40B600FB" w14:textId="434DE99F" w:rsidR="00323F50" w:rsidRDefault="00323F50" w:rsidP="00323F50">
      <w:pPr>
        <w:spacing w:line="240" w:lineRule="auto"/>
        <w:rPr>
          <w:ins w:id="210" w:author="Lankvelt, Anna van" w:date="2022-08-12T09:53:00Z"/>
          <w:rFonts w:ascii="Arial" w:hAnsi="Arial" w:cs="Arial"/>
          <w:sz w:val="24"/>
        </w:rPr>
      </w:pPr>
      <w:r w:rsidRPr="00323F50">
        <w:rPr>
          <w:rFonts w:ascii="Arial" w:hAnsi="Arial" w:cs="Arial"/>
          <w:sz w:val="24"/>
        </w:rPr>
        <w:t>In de RO Standaarden is bepaald dat het ruimtelijk plan van een digitaal waarmerk moet worden voorzien. De dataset van het ruimtelijk plan wordt met behulp van een PKI-Overheid certificaat van een waarmerk voorzien. Op deze wijze wordt de authenticiteit van het plan gewaarborgd; dit wordt voorgeschreven vanuit de RO Standaarden, onderdeel Standaard Toegankelijkheid Ruimtelijke Instrumenten, zie </w:t>
      </w:r>
      <w:hyperlink r:id="rId50" w:history="1">
        <w:r w:rsidRPr="00323F50">
          <w:rPr>
            <w:rFonts w:ascii="Arial" w:hAnsi="Arial" w:cs="Arial"/>
            <w:color w:val="034575"/>
            <w:sz w:val="24"/>
            <w:u w:val="single"/>
          </w:rPr>
          <w:t>hoofdstuk 6 van de STRI2012</w:t>
        </w:r>
      </w:hyperlink>
      <w:del w:id="211" w:author="Lankvelt, Anna van" w:date="2022-08-12T09:53:00Z">
        <w:r w:rsidRPr="00323F50" w:rsidDel="00723BE3">
          <w:rPr>
            <w:rFonts w:ascii="Arial" w:hAnsi="Arial" w:cs="Arial"/>
            <w:sz w:val="24"/>
          </w:rPr>
          <w:delText>.</w:delText>
        </w:r>
      </w:del>
      <w:r w:rsidRPr="00323F50">
        <w:rPr>
          <w:rFonts w:ascii="Arial" w:hAnsi="Arial" w:cs="Arial"/>
          <w:sz w:val="24"/>
        </w:rPr>
        <w:t>.</w:t>
      </w:r>
    </w:p>
    <w:p w14:paraId="1F08554D" w14:textId="77777777" w:rsidR="00723BE3" w:rsidRPr="00323F50" w:rsidRDefault="00723BE3" w:rsidP="00323F50">
      <w:pPr>
        <w:spacing w:line="240" w:lineRule="auto"/>
        <w:rPr>
          <w:rFonts w:ascii="Arial" w:hAnsi="Arial" w:cs="Arial"/>
          <w:sz w:val="24"/>
        </w:rPr>
      </w:pPr>
    </w:p>
    <w:p w14:paraId="21507168" w14:textId="23ED1CC5" w:rsidR="00323F50" w:rsidRPr="00323F50" w:rsidRDefault="00323F50" w:rsidP="00323F50">
      <w:pPr>
        <w:spacing w:line="240" w:lineRule="auto"/>
        <w:rPr>
          <w:rFonts w:ascii="Arial" w:hAnsi="Arial" w:cs="Arial"/>
          <w:sz w:val="24"/>
        </w:rPr>
      </w:pPr>
      <w:r w:rsidRPr="00323F50">
        <w:rPr>
          <w:rFonts w:ascii="Arial" w:hAnsi="Arial" w:cs="Arial"/>
          <w:sz w:val="24"/>
        </w:rPr>
        <w:t>Pas wanneer dit waarmerk aan het plan is toegevoegd, is dit het digitale authentieke plan conform de RO Standaarden dat beschikbaar, toegankelijk en vindbaar moet zijn. Artikel 24 van de Archiefregeling schrijft voor dat, wanneer er gebruik is gemaakt van een digitale waarmerk of handtekening conform de </w:t>
      </w:r>
      <w:hyperlink r:id="rId51" w:history="1">
        <w:r w:rsidRPr="00323F50">
          <w:rPr>
            <w:rFonts w:ascii="Arial" w:hAnsi="Arial" w:cs="Arial"/>
            <w:color w:val="034575"/>
            <w:sz w:val="24"/>
            <w:u w:val="single"/>
          </w:rPr>
          <w:t>Wet elektronische handtekening</w:t>
        </w:r>
      </w:hyperlink>
      <w:r w:rsidRPr="00323F50">
        <w:rPr>
          <w:rFonts w:ascii="Arial" w:hAnsi="Arial" w:cs="Arial"/>
          <w:sz w:val="24"/>
        </w:rPr>
        <w:t xml:space="preserve"> in de metagegevens wordt vastgelegd wie de houder is van de digitale handtekening, wanneer de handtekening is gevalideerd en wat daar het resultaat van was, welke functionaris verantwoordelijk was voor de validatie en de identificatie van het certificaat van de digitale handtekening. De handtekening zelf hoeft volgens </w:t>
      </w:r>
      <w:r w:rsidRPr="00323F50">
        <w:rPr>
          <w:rFonts w:ascii="Arial" w:hAnsi="Arial" w:cs="Arial"/>
          <w:sz w:val="24"/>
        </w:rPr>
        <w:lastRenderedPageBreak/>
        <w:t>de </w:t>
      </w:r>
      <w:r w:rsidRPr="00323F50">
        <w:rPr>
          <w:rFonts w:ascii="Arial" w:hAnsi="Arial" w:cs="Arial"/>
          <w:i/>
          <w:iCs/>
          <w:sz w:val="24"/>
        </w:rPr>
        <w:t>Archiefwet</w:t>
      </w:r>
      <w:r w:rsidRPr="00323F50">
        <w:rPr>
          <w:rFonts w:ascii="Arial" w:hAnsi="Arial" w:cs="Arial"/>
          <w:sz w:val="24"/>
        </w:rPr>
        <w:t> niet permanent bewaard te worden. D</w:t>
      </w:r>
      <w:ins w:id="212" w:author="Lankvelt, Anna van" w:date="2022-08-12T09:54:00Z">
        <w:r w:rsidR="00723BE3">
          <w:rPr>
            <w:rFonts w:ascii="Arial" w:hAnsi="Arial" w:cs="Arial"/>
            <w:sz w:val="24"/>
          </w:rPr>
          <w:t>e handtekening is slechts belangrijk voor de validatie en d</w:t>
        </w:r>
      </w:ins>
      <w:r w:rsidRPr="00323F50">
        <w:rPr>
          <w:rFonts w:ascii="Arial" w:hAnsi="Arial" w:cs="Arial"/>
          <w:sz w:val="24"/>
        </w:rPr>
        <w:t>it is bij het gebruik van het PKI-Overheid certificaat voor het waarmerken van de digitale ruimtelijke plannen al geregeld.</w:t>
      </w:r>
      <w:ins w:id="213" w:author="Lankvelt, Anna van" w:date="2022-08-12T09:55:00Z">
        <w:r w:rsidR="00723BE3">
          <w:rPr>
            <w:rFonts w:ascii="Arial" w:hAnsi="Arial" w:cs="Arial"/>
            <w:sz w:val="24"/>
          </w:rPr>
          <w:t xml:space="preserve"> Voor archivering is alleen belangrijk dát er gevalideerd is en door de juiste persoon.</w:t>
        </w:r>
      </w:ins>
    </w:p>
    <w:p w14:paraId="261B5C8E"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3.5 Samenvatting wet- en regelgeving met bijbehorende standaarden</w:t>
      </w:r>
    </w:p>
    <w:p w14:paraId="02BA68CA" w14:textId="77777777" w:rsidR="00323F50" w:rsidRPr="005757FE" w:rsidRDefault="00323F50" w:rsidP="00323F50">
      <w:pPr>
        <w:numPr>
          <w:ilvl w:val="0"/>
          <w:numId w:val="14"/>
        </w:numPr>
        <w:spacing w:before="60" w:after="120" w:line="240" w:lineRule="auto"/>
        <w:rPr>
          <w:rFonts w:ascii="Arial" w:hAnsi="Arial" w:cs="Arial"/>
          <w:b/>
          <w:bCs/>
          <w:sz w:val="24"/>
        </w:rPr>
      </w:pPr>
      <w:r w:rsidRPr="00723BE3">
        <w:rPr>
          <w:rFonts w:ascii="Arial" w:hAnsi="Arial" w:cs="Arial"/>
          <w:b/>
          <w:bCs/>
          <w:sz w:val="24"/>
        </w:rPr>
        <w:t>Wet ruimtelijke ordening</w:t>
      </w:r>
    </w:p>
    <w:p w14:paraId="4452BF83"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Besluit ruimtelijke ordening</w:t>
      </w:r>
    </w:p>
    <w:p w14:paraId="3589CBED"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Regeling standaarden ruimtelijke ordening</w:t>
      </w:r>
    </w:p>
    <w:p w14:paraId="02610A95" w14:textId="77777777" w:rsidR="00323F50" w:rsidRPr="00323F50" w:rsidRDefault="00323F50" w:rsidP="00323F50">
      <w:pPr>
        <w:numPr>
          <w:ilvl w:val="1"/>
          <w:numId w:val="14"/>
        </w:numPr>
        <w:spacing w:before="60" w:after="120" w:line="240" w:lineRule="auto"/>
        <w:rPr>
          <w:rFonts w:ascii="Arial" w:hAnsi="Arial" w:cs="Arial"/>
          <w:sz w:val="24"/>
        </w:rPr>
      </w:pPr>
      <w:r w:rsidRPr="00323F50">
        <w:rPr>
          <w:rFonts w:ascii="Arial" w:hAnsi="Arial" w:cs="Arial"/>
          <w:sz w:val="24"/>
        </w:rPr>
        <w:t>RO Standaarden</w:t>
      </w:r>
    </w:p>
    <w:p w14:paraId="5FDFB48B" w14:textId="77777777" w:rsidR="00323F50" w:rsidRPr="00323F50" w:rsidRDefault="00783A33" w:rsidP="00323F50">
      <w:pPr>
        <w:numPr>
          <w:ilvl w:val="2"/>
          <w:numId w:val="14"/>
        </w:numPr>
        <w:spacing w:line="240" w:lineRule="auto"/>
        <w:rPr>
          <w:rFonts w:ascii="Arial" w:hAnsi="Arial" w:cs="Arial"/>
          <w:sz w:val="24"/>
        </w:rPr>
      </w:pPr>
      <w:hyperlink r:id="rId52" w:history="1">
        <w:r w:rsidR="00323F50" w:rsidRPr="00323F50">
          <w:rPr>
            <w:rFonts w:ascii="Arial" w:hAnsi="Arial" w:cs="Arial"/>
            <w:color w:val="034575"/>
            <w:sz w:val="24"/>
            <w:u w:val="single"/>
          </w:rPr>
          <w:t>IMRO</w:t>
        </w:r>
      </w:hyperlink>
      <w:r w:rsidR="00323F50" w:rsidRPr="00323F50">
        <w:rPr>
          <w:rFonts w:ascii="Arial" w:hAnsi="Arial" w:cs="Arial"/>
          <w:sz w:val="24"/>
        </w:rPr>
        <w:t>: Informatie Model Ruimtelijke Ordening;</w:t>
      </w:r>
    </w:p>
    <w:p w14:paraId="241E1E1A" w14:textId="77777777" w:rsidR="00323F50" w:rsidRPr="00323F50" w:rsidRDefault="00783A33" w:rsidP="00323F50">
      <w:pPr>
        <w:numPr>
          <w:ilvl w:val="2"/>
          <w:numId w:val="14"/>
        </w:numPr>
        <w:spacing w:line="240" w:lineRule="auto"/>
        <w:rPr>
          <w:rFonts w:ascii="Arial" w:hAnsi="Arial" w:cs="Arial"/>
          <w:sz w:val="24"/>
        </w:rPr>
      </w:pPr>
      <w:hyperlink r:id="rId53" w:history="1">
        <w:r w:rsidR="00323F50" w:rsidRPr="00323F50">
          <w:rPr>
            <w:rFonts w:ascii="Arial" w:hAnsi="Arial" w:cs="Arial"/>
            <w:color w:val="034575"/>
            <w:sz w:val="24"/>
            <w:u w:val="single"/>
          </w:rPr>
          <w:t>STRI</w:t>
        </w:r>
      </w:hyperlink>
      <w:r w:rsidR="00323F50" w:rsidRPr="00323F50">
        <w:rPr>
          <w:rFonts w:ascii="Arial" w:hAnsi="Arial" w:cs="Arial"/>
          <w:sz w:val="24"/>
        </w:rPr>
        <w:t>: Standaard Toegankelijkheid Ruimtelijke Instrumenten;</w:t>
      </w:r>
    </w:p>
    <w:p w14:paraId="3275A19D" w14:textId="77777777" w:rsidR="00323F50" w:rsidRPr="00323F50" w:rsidRDefault="00783A33" w:rsidP="00323F50">
      <w:pPr>
        <w:numPr>
          <w:ilvl w:val="2"/>
          <w:numId w:val="14"/>
        </w:numPr>
        <w:spacing w:line="240" w:lineRule="auto"/>
        <w:rPr>
          <w:rFonts w:ascii="Arial" w:hAnsi="Arial" w:cs="Arial"/>
          <w:sz w:val="24"/>
        </w:rPr>
      </w:pPr>
      <w:hyperlink r:id="rId54" w:history="1">
        <w:r w:rsidR="00323F50" w:rsidRPr="00323F50">
          <w:rPr>
            <w:rFonts w:ascii="Arial" w:hAnsi="Arial" w:cs="Arial"/>
            <w:color w:val="034575"/>
            <w:sz w:val="24"/>
            <w:u w:val="single"/>
          </w:rPr>
          <w:t>SVBP</w:t>
        </w:r>
      </w:hyperlink>
      <w:r w:rsidR="00323F50" w:rsidRPr="00323F50">
        <w:rPr>
          <w:rFonts w:ascii="Arial" w:hAnsi="Arial" w:cs="Arial"/>
          <w:sz w:val="24"/>
        </w:rPr>
        <w:t>: Standaard Vergelijkbare Bestemmingsplannen;</w:t>
      </w:r>
    </w:p>
    <w:p w14:paraId="65C5D987" w14:textId="77777777" w:rsidR="00323F50" w:rsidRPr="00323F50" w:rsidRDefault="00783A33" w:rsidP="00323F50">
      <w:pPr>
        <w:numPr>
          <w:ilvl w:val="2"/>
          <w:numId w:val="14"/>
        </w:numPr>
        <w:spacing w:line="240" w:lineRule="auto"/>
        <w:rPr>
          <w:rFonts w:ascii="Arial" w:hAnsi="Arial" w:cs="Arial"/>
          <w:sz w:val="24"/>
        </w:rPr>
      </w:pPr>
      <w:hyperlink r:id="rId55" w:history="1">
        <w:r w:rsidR="00323F50" w:rsidRPr="00323F50">
          <w:rPr>
            <w:rFonts w:ascii="Arial" w:hAnsi="Arial" w:cs="Arial"/>
            <w:color w:val="034575"/>
            <w:sz w:val="24"/>
            <w:u w:val="single"/>
          </w:rPr>
          <w:t>IMROPT</w:t>
        </w:r>
      </w:hyperlink>
      <w:r w:rsidR="00323F50" w:rsidRPr="00323F50">
        <w:rPr>
          <w:rFonts w:ascii="Arial" w:hAnsi="Arial" w:cs="Arial"/>
          <w:sz w:val="24"/>
        </w:rPr>
        <w:t xml:space="preserve">: Informatie Model Ruimtelijke Ordening </w:t>
      </w:r>
      <w:commentRangeStart w:id="214"/>
      <w:r w:rsidR="00323F50" w:rsidRPr="00323F50">
        <w:rPr>
          <w:rFonts w:ascii="Arial" w:hAnsi="Arial" w:cs="Arial"/>
          <w:sz w:val="24"/>
        </w:rPr>
        <w:t>Planteksten</w:t>
      </w:r>
      <w:commentRangeEnd w:id="214"/>
      <w:r w:rsidR="00723BE3">
        <w:rPr>
          <w:rStyle w:val="Verwijzingopmerking"/>
        </w:rPr>
        <w:commentReference w:id="214"/>
      </w:r>
      <w:r w:rsidR="00323F50" w:rsidRPr="00323F50">
        <w:rPr>
          <w:rFonts w:ascii="Arial" w:hAnsi="Arial" w:cs="Arial"/>
          <w:sz w:val="24"/>
        </w:rPr>
        <w:t>.</w:t>
      </w:r>
    </w:p>
    <w:p w14:paraId="7236F38C"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b/>
          <w:bCs/>
          <w:sz w:val="24"/>
        </w:rPr>
        <w:t>Archiefwet</w:t>
      </w:r>
    </w:p>
    <w:p w14:paraId="412A2417"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Archiefbesluit</w:t>
      </w:r>
    </w:p>
    <w:p w14:paraId="08B7654B"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Archiefregeling</w:t>
      </w:r>
    </w:p>
    <w:p w14:paraId="7EB5A70A" w14:textId="7AEDE81F" w:rsidR="00323F50" w:rsidRPr="00323F50" w:rsidRDefault="00323F50" w:rsidP="00323F50">
      <w:pPr>
        <w:numPr>
          <w:ilvl w:val="1"/>
          <w:numId w:val="14"/>
        </w:numPr>
        <w:spacing w:line="240" w:lineRule="auto"/>
        <w:rPr>
          <w:rFonts w:ascii="Arial" w:hAnsi="Arial" w:cs="Arial"/>
          <w:sz w:val="24"/>
        </w:rPr>
      </w:pPr>
      <w:r w:rsidRPr="00323F50">
        <w:rPr>
          <w:rFonts w:ascii="Arial" w:hAnsi="Arial" w:cs="Arial"/>
          <w:sz w:val="24"/>
        </w:rPr>
        <w:t xml:space="preserve">NEN-ISO 23081: </w:t>
      </w:r>
      <w:del w:id="215" w:author="Reijden, Wout van der" w:date="2022-08-11T16:21:00Z">
        <w:r w:rsidRPr="00323F50" w:rsidDel="00C21D9A">
          <w:rPr>
            <w:rFonts w:ascii="Arial" w:hAnsi="Arial" w:cs="Arial"/>
            <w:sz w:val="24"/>
          </w:rPr>
          <w:delText>Metadata</w:delText>
        </w:r>
      </w:del>
      <w:ins w:id="216" w:author="Reijden, Wout van der" w:date="2022-08-11T16:21:00Z">
        <w:r w:rsidR="00C21D9A">
          <w:rPr>
            <w:rFonts w:ascii="Arial" w:hAnsi="Arial" w:cs="Arial"/>
            <w:sz w:val="24"/>
          </w:rPr>
          <w:t>Metagegevens</w:t>
        </w:r>
      </w:ins>
      <w:r w:rsidRPr="00323F50">
        <w:rPr>
          <w:rFonts w:ascii="Arial" w:hAnsi="Arial" w:cs="Arial"/>
          <w:sz w:val="24"/>
        </w:rPr>
        <w:t xml:space="preserve"> voor </w:t>
      </w:r>
      <w:del w:id="217" w:author="Reijden, Wout van der" w:date="2022-08-11T16:05:00Z">
        <w:r w:rsidRPr="00323F50" w:rsidDel="00D71B8E">
          <w:rPr>
            <w:rFonts w:ascii="Arial" w:hAnsi="Arial" w:cs="Arial"/>
            <w:sz w:val="24"/>
          </w:rPr>
          <w:delText>archiefbescheiden</w:delText>
        </w:r>
      </w:del>
      <w:ins w:id="218" w:author="Reijden, Wout van der" w:date="2022-08-11T16:05:00Z">
        <w:r w:rsidR="00D71B8E">
          <w:rPr>
            <w:rFonts w:ascii="Arial" w:hAnsi="Arial" w:cs="Arial"/>
            <w:sz w:val="24"/>
          </w:rPr>
          <w:t>archiefstukken</w:t>
        </w:r>
      </w:ins>
      <w:r w:rsidRPr="00323F50">
        <w:rPr>
          <w:rFonts w:ascii="Arial" w:hAnsi="Arial" w:cs="Arial"/>
          <w:sz w:val="24"/>
        </w:rPr>
        <w:t>, zie: </w:t>
      </w:r>
      <w:r w:rsidRPr="00323F50">
        <w:rPr>
          <w:rFonts w:ascii="Arial" w:hAnsi="Arial" w:cs="Arial"/>
          <w:sz w:val="24"/>
        </w:rPr>
        <w:fldChar w:fldCharType="begin"/>
      </w:r>
      <w:r w:rsidR="00862C51">
        <w:rPr>
          <w:rFonts w:ascii="Arial" w:hAnsi="Arial" w:cs="Arial"/>
          <w:sz w:val="24"/>
        </w:rPr>
        <w:instrText>HYPERLINK "https://www.nen.nl/nen-iso-23081-1-2017-nl-269387"</w:instrText>
      </w:r>
      <w:r w:rsidRPr="00323F50">
        <w:rPr>
          <w:rFonts w:ascii="Arial" w:hAnsi="Arial" w:cs="Arial"/>
          <w:sz w:val="24"/>
        </w:rPr>
        <w:fldChar w:fldCharType="separate"/>
      </w:r>
      <w:del w:id="219" w:author="Reijden, Wout van der" w:date="2022-08-11T16:37:00Z">
        <w:r w:rsidRPr="00323F50" w:rsidDel="00862C51">
          <w:rPr>
            <w:rFonts w:ascii="Arial" w:hAnsi="Arial" w:cs="Arial"/>
            <w:color w:val="034575"/>
            <w:sz w:val="24"/>
            <w:u w:val="single"/>
          </w:rPr>
          <w:delText>http://www.nen.nl/web/Normshop/Norm/NENISO-2308112006-nl.htm</w:delText>
        </w:r>
      </w:del>
      <w:ins w:id="220" w:author="Reijden, Wout van der" w:date="2022-08-11T16:37:00Z">
        <w:r w:rsidR="00862C51">
          <w:rPr>
            <w:rFonts w:ascii="Arial" w:hAnsi="Arial" w:cs="Arial"/>
            <w:color w:val="034575"/>
            <w:sz w:val="24"/>
            <w:u w:val="single"/>
          </w:rPr>
          <w:t>https://www.nen.nl/nen-iso-23081-1-2017-nl-269387</w:t>
        </w:r>
      </w:ins>
      <w:r w:rsidRPr="00323F50">
        <w:rPr>
          <w:rFonts w:ascii="Arial" w:hAnsi="Arial" w:cs="Arial"/>
          <w:sz w:val="24"/>
        </w:rPr>
        <w:fldChar w:fldCharType="end"/>
      </w:r>
      <w:r w:rsidRPr="00323F50">
        <w:rPr>
          <w:rFonts w:ascii="Arial" w:hAnsi="Arial" w:cs="Arial"/>
          <w:sz w:val="24"/>
        </w:rPr>
        <w:t>, </w:t>
      </w:r>
      <w:r w:rsidRPr="00323F50">
        <w:rPr>
          <w:rFonts w:ascii="Arial" w:hAnsi="Arial" w:cs="Arial"/>
          <w:sz w:val="24"/>
        </w:rPr>
        <w:fldChar w:fldCharType="begin"/>
      </w:r>
      <w:r w:rsidR="00862C51">
        <w:rPr>
          <w:rFonts w:ascii="Arial" w:hAnsi="Arial" w:cs="Arial"/>
          <w:sz w:val="24"/>
        </w:rPr>
        <w:instrText>HYPERLINK "https://www.nen.nl/nen-iso-23081-2-2021-nl-296581"</w:instrText>
      </w:r>
      <w:r w:rsidRPr="00323F50">
        <w:rPr>
          <w:rFonts w:ascii="Arial" w:hAnsi="Arial" w:cs="Arial"/>
          <w:sz w:val="24"/>
        </w:rPr>
        <w:fldChar w:fldCharType="separate"/>
      </w:r>
      <w:del w:id="221" w:author="Reijden, Wout van der" w:date="2022-08-11T16:38:00Z">
        <w:r w:rsidRPr="00323F50" w:rsidDel="00862C51">
          <w:rPr>
            <w:rFonts w:ascii="Arial" w:hAnsi="Arial" w:cs="Arial"/>
            <w:color w:val="034575"/>
            <w:sz w:val="24"/>
            <w:u w:val="single"/>
          </w:rPr>
          <w:delText>http://www.nen.nl/web/Normshop/Norm/NENISO-2308122009-nl.htm</w:delText>
        </w:r>
      </w:del>
      <w:ins w:id="222" w:author="Reijden, Wout van der" w:date="2022-08-11T16:38:00Z">
        <w:r w:rsidR="00862C51">
          <w:rPr>
            <w:rFonts w:ascii="Arial" w:hAnsi="Arial" w:cs="Arial"/>
            <w:color w:val="034575"/>
            <w:sz w:val="24"/>
            <w:u w:val="single"/>
          </w:rPr>
          <w:t>https://www.nen.nl/nen-iso-23081-2-2021-nl-296581</w:t>
        </w:r>
      </w:ins>
      <w:r w:rsidRPr="00323F50">
        <w:rPr>
          <w:rFonts w:ascii="Arial" w:hAnsi="Arial" w:cs="Arial"/>
          <w:sz w:val="24"/>
        </w:rPr>
        <w:fldChar w:fldCharType="end"/>
      </w:r>
      <w:r w:rsidRPr="00323F50">
        <w:rPr>
          <w:rFonts w:ascii="Arial" w:hAnsi="Arial" w:cs="Arial"/>
          <w:sz w:val="24"/>
        </w:rPr>
        <w:t> en </w:t>
      </w:r>
      <w:ins w:id="223" w:author="Reijden, Wout van der" w:date="2022-08-11T16:38:00Z">
        <w:r w:rsidR="00862C51">
          <w:rPr>
            <w:rFonts w:ascii="Arial" w:hAnsi="Arial" w:cs="Arial"/>
            <w:color w:val="034575"/>
            <w:sz w:val="24"/>
            <w:u w:val="single"/>
          </w:rPr>
          <w:fldChar w:fldCharType="begin"/>
        </w:r>
        <w:r w:rsidR="00862C51">
          <w:rPr>
            <w:rFonts w:ascii="Arial" w:hAnsi="Arial" w:cs="Arial"/>
            <w:color w:val="034575"/>
            <w:sz w:val="24"/>
            <w:u w:val="single"/>
          </w:rPr>
          <w:instrText xml:space="preserve"> HYPERLINK "https://www.nen.nl/npr-iso-tr-23081-3-2011-en-163226" </w:instrText>
        </w:r>
        <w:r w:rsidR="00862C51">
          <w:rPr>
            <w:rFonts w:ascii="Arial" w:hAnsi="Arial" w:cs="Arial"/>
            <w:color w:val="034575"/>
            <w:sz w:val="24"/>
            <w:u w:val="single"/>
          </w:rPr>
          <w:fldChar w:fldCharType="separate"/>
        </w:r>
        <w:r w:rsidRPr="00862C51">
          <w:rPr>
            <w:rStyle w:val="Hyperlink"/>
            <w:rFonts w:ascii="Arial" w:hAnsi="Arial" w:cs="Arial"/>
            <w:sz w:val="24"/>
          </w:rPr>
          <w:t>http://www.nen.nl/web/Normshop/Norm/NPRISOTR-2308132011-en.htm </w:t>
        </w:r>
        <w:r w:rsidR="00862C51">
          <w:rPr>
            <w:rFonts w:ascii="Arial" w:hAnsi="Arial" w:cs="Arial"/>
            <w:color w:val="034575"/>
            <w:sz w:val="24"/>
            <w:u w:val="single"/>
          </w:rPr>
          <w:fldChar w:fldCharType="end"/>
        </w:r>
      </w:ins>
      <w:r w:rsidRPr="00323F50">
        <w:rPr>
          <w:rFonts w:ascii="Arial" w:hAnsi="Arial" w:cs="Arial"/>
          <w:sz w:val="24"/>
        </w:rPr>
        <w:t xml:space="preserve">(leidraad voor </w:t>
      </w:r>
      <w:proofErr w:type="spellStart"/>
      <w:r w:rsidRPr="00323F50">
        <w:rPr>
          <w:rFonts w:ascii="Arial" w:hAnsi="Arial" w:cs="Arial"/>
          <w:sz w:val="24"/>
        </w:rPr>
        <w:t>self</w:t>
      </w:r>
      <w:proofErr w:type="spellEnd"/>
      <w:r w:rsidRPr="00323F50">
        <w:rPr>
          <w:rFonts w:ascii="Arial" w:hAnsi="Arial" w:cs="Arial"/>
          <w:sz w:val="24"/>
        </w:rPr>
        <w:t>-assessment);</w:t>
      </w:r>
    </w:p>
    <w:p w14:paraId="19D61EB3" w14:textId="13EEF290" w:rsidR="00323F50" w:rsidRPr="00323F50" w:rsidRDefault="00862C51" w:rsidP="00323F50">
      <w:pPr>
        <w:numPr>
          <w:ilvl w:val="1"/>
          <w:numId w:val="14"/>
        </w:numPr>
        <w:spacing w:line="240" w:lineRule="auto"/>
        <w:rPr>
          <w:rFonts w:ascii="Arial" w:hAnsi="Arial" w:cs="Arial"/>
          <w:sz w:val="24"/>
        </w:rPr>
      </w:pPr>
      <w:ins w:id="224" w:author="Reijden, Wout van der" w:date="2022-08-11T16:43:00Z">
        <w:r w:rsidRPr="005757FE">
          <w:rPr>
            <w:rFonts w:ascii="Arial" w:hAnsi="Arial" w:cs="Arial"/>
            <w:sz w:val="24"/>
          </w:rPr>
          <w:t>NEN-ISO 30301</w:t>
        </w:r>
      </w:ins>
      <w:r w:rsidR="00323F50" w:rsidRPr="00323F50">
        <w:rPr>
          <w:rFonts w:ascii="Arial" w:hAnsi="Arial" w:cs="Arial"/>
          <w:sz w:val="24"/>
        </w:rPr>
        <w:t>: Management</w:t>
      </w:r>
      <w:del w:id="225" w:author="Reijden, Wout van der" w:date="2022-08-11T16:43:00Z">
        <w:r w:rsidR="00323F50" w:rsidRPr="00323F50" w:rsidDel="00862C51">
          <w:rPr>
            <w:rFonts w:ascii="Arial" w:hAnsi="Arial" w:cs="Arial"/>
            <w:sz w:val="24"/>
          </w:rPr>
          <w:delText xml:space="preserve"> </w:delText>
        </w:r>
      </w:del>
      <w:r w:rsidR="00323F50" w:rsidRPr="00323F50">
        <w:rPr>
          <w:rFonts w:ascii="Arial" w:hAnsi="Arial" w:cs="Arial"/>
          <w:sz w:val="24"/>
        </w:rPr>
        <w:t>systeem standaard voor archi</w:t>
      </w:r>
      <w:ins w:id="226" w:author="Reijden, Wout van der" w:date="2022-08-11T16:44:00Z">
        <w:r>
          <w:rPr>
            <w:rFonts w:ascii="Arial" w:hAnsi="Arial" w:cs="Arial"/>
            <w:sz w:val="24"/>
          </w:rPr>
          <w:t>vering</w:t>
        </w:r>
      </w:ins>
      <w:ins w:id="227" w:author="Lankvelt, Anna van" w:date="2022-08-12T09:59:00Z">
        <w:r w:rsidR="00723BE3">
          <w:rPr>
            <w:rFonts w:ascii="Arial" w:hAnsi="Arial" w:cs="Arial"/>
            <w:sz w:val="24"/>
          </w:rPr>
          <w:t xml:space="preserve">, </w:t>
        </w:r>
      </w:ins>
      <w:del w:id="228" w:author="Reijden, Wout van der" w:date="2022-08-11T16:44:00Z">
        <w:r w:rsidR="00323F50" w:rsidRPr="00323F50" w:rsidDel="00862C51">
          <w:rPr>
            <w:rFonts w:ascii="Arial" w:hAnsi="Arial" w:cs="Arial"/>
            <w:sz w:val="24"/>
          </w:rPr>
          <w:delText>ef- en informatiemanagement</w:delText>
        </w:r>
      </w:del>
      <w:ins w:id="229" w:author="Reijden, Wout van der" w:date="2022-08-11T16:43:00Z">
        <w:del w:id="230" w:author="Lankvelt, Anna van" w:date="2022-08-12T09:59:00Z">
          <w:r w:rsidDel="00723BE3">
            <w:rPr>
              <w:rFonts w:ascii="Arial" w:hAnsi="Arial" w:cs="Arial"/>
              <w:color w:val="034575"/>
              <w:sz w:val="24"/>
              <w:u w:val="single"/>
            </w:rPr>
            <w:delText xml:space="preserve">, </w:delText>
          </w:r>
        </w:del>
        <w:r w:rsidRPr="005757FE">
          <w:rPr>
            <w:rFonts w:ascii="Arial" w:hAnsi="Arial" w:cs="Arial"/>
            <w:sz w:val="24"/>
          </w:rPr>
          <w:t xml:space="preserve">zie </w:t>
        </w:r>
      </w:ins>
      <w:r w:rsidR="00723BE3" w:rsidRPr="005757FE">
        <w:rPr>
          <w:rFonts w:ascii="Arial" w:hAnsi="Arial" w:cs="Arial"/>
          <w:sz w:val="24"/>
        </w:rPr>
        <w:fldChar w:fldCharType="begin"/>
      </w:r>
      <w:r w:rsidR="00723BE3" w:rsidRPr="005757FE">
        <w:rPr>
          <w:rFonts w:ascii="Arial" w:hAnsi="Arial" w:cs="Arial"/>
          <w:sz w:val="24"/>
        </w:rPr>
        <w:instrText xml:space="preserve"> HYPERLINK "https://www.nen.nl/nen-iso-30301-2019-en-256359" </w:instrText>
      </w:r>
      <w:r w:rsidR="00723BE3" w:rsidRPr="005757FE">
        <w:rPr>
          <w:rFonts w:ascii="Arial" w:hAnsi="Arial" w:cs="Arial"/>
          <w:sz w:val="24"/>
        </w:rPr>
        <w:fldChar w:fldCharType="separate"/>
      </w:r>
      <w:ins w:id="231" w:author="Lankvelt, Anna van" w:date="2022-08-12T09:58:00Z">
        <w:r w:rsidRPr="005757FE">
          <w:rPr>
            <w:rStyle w:val="Hyperlink"/>
            <w:rFonts w:ascii="Arial" w:hAnsi="Arial" w:cs="Arial"/>
            <w:sz w:val="24"/>
          </w:rPr>
          <w:t>https://www.nen.nl/nen-iso-30301-2019-en-256359</w:t>
        </w:r>
        <w:r w:rsidR="00723BE3" w:rsidRPr="005757FE">
          <w:rPr>
            <w:rFonts w:ascii="Arial" w:hAnsi="Arial" w:cs="Arial"/>
            <w:sz w:val="24"/>
          </w:rPr>
          <w:fldChar w:fldCharType="end"/>
        </w:r>
      </w:ins>
      <w:r w:rsidR="00323F50" w:rsidRPr="00323F50">
        <w:rPr>
          <w:rFonts w:ascii="Arial" w:hAnsi="Arial" w:cs="Arial"/>
          <w:sz w:val="24"/>
        </w:rPr>
        <w:t>;</w:t>
      </w:r>
    </w:p>
    <w:p w14:paraId="46647A71" w14:textId="50DC372F" w:rsidR="00323F50" w:rsidRPr="00323F50" w:rsidRDefault="00323F50" w:rsidP="00323F50">
      <w:pPr>
        <w:numPr>
          <w:ilvl w:val="1"/>
          <w:numId w:val="14"/>
        </w:numPr>
        <w:spacing w:line="240" w:lineRule="auto"/>
        <w:rPr>
          <w:rFonts w:ascii="Arial" w:hAnsi="Arial" w:cs="Arial"/>
          <w:sz w:val="24"/>
        </w:rPr>
      </w:pPr>
      <w:r w:rsidRPr="00323F50">
        <w:rPr>
          <w:rFonts w:ascii="Arial" w:hAnsi="Arial" w:cs="Arial"/>
          <w:sz w:val="24"/>
        </w:rPr>
        <w:t xml:space="preserve">NEN-ISO 15489-1: </w:t>
      </w:r>
      <w:ins w:id="232" w:author="Reijden, Wout van der" w:date="2022-08-11T16:44:00Z">
        <w:r w:rsidR="00862C51">
          <w:rPr>
            <w:rFonts w:ascii="Arial" w:hAnsi="Arial" w:cs="Arial"/>
            <w:sz w:val="24"/>
          </w:rPr>
          <w:t>Informatie- en archiefma</w:t>
        </w:r>
      </w:ins>
      <w:ins w:id="233" w:author="Reijden, Wout van der" w:date="2022-08-11T16:45:00Z">
        <w:r w:rsidR="00862C51">
          <w:rPr>
            <w:rFonts w:ascii="Arial" w:hAnsi="Arial" w:cs="Arial"/>
            <w:sz w:val="24"/>
          </w:rPr>
          <w:t>nagement – Deel 1: Concepten en uitgangspunten</w:t>
        </w:r>
      </w:ins>
      <w:del w:id="234" w:author="Reijden, Wout van der" w:date="2022-08-11T16:45:00Z">
        <w:r w:rsidRPr="00323F50" w:rsidDel="00862C51">
          <w:rPr>
            <w:rFonts w:ascii="Arial" w:hAnsi="Arial" w:cs="Arial"/>
            <w:sz w:val="24"/>
          </w:rPr>
          <w:delText>Standaard voor archief- en informatiemanagement</w:delText>
        </w:r>
      </w:del>
      <w:r w:rsidRPr="00323F50">
        <w:rPr>
          <w:rFonts w:ascii="Arial" w:hAnsi="Arial" w:cs="Arial"/>
          <w:sz w:val="24"/>
        </w:rPr>
        <w:t>, zie: </w:t>
      </w:r>
      <w:r w:rsidRPr="00323F50">
        <w:rPr>
          <w:rFonts w:ascii="Arial" w:hAnsi="Arial" w:cs="Arial"/>
          <w:sz w:val="24"/>
        </w:rPr>
        <w:fldChar w:fldCharType="begin"/>
      </w:r>
      <w:r w:rsidR="00862C51">
        <w:rPr>
          <w:rFonts w:ascii="Arial" w:hAnsi="Arial" w:cs="Arial"/>
          <w:sz w:val="24"/>
        </w:rPr>
        <w:instrText>HYPERLINK "https://www.nen.nl/nen-iso-15489-1-2016-en-218754"</w:instrText>
      </w:r>
      <w:r w:rsidRPr="00323F50">
        <w:rPr>
          <w:rFonts w:ascii="Arial" w:hAnsi="Arial" w:cs="Arial"/>
          <w:sz w:val="24"/>
        </w:rPr>
        <w:fldChar w:fldCharType="separate"/>
      </w:r>
      <w:del w:id="235" w:author="Reijden, Wout van der" w:date="2022-08-11T16:40:00Z">
        <w:r w:rsidRPr="00323F50" w:rsidDel="00862C51">
          <w:rPr>
            <w:rFonts w:ascii="Arial" w:hAnsi="Arial" w:cs="Arial"/>
            <w:color w:val="034575"/>
            <w:sz w:val="24"/>
            <w:u w:val="single"/>
          </w:rPr>
          <w:delText>http://www.nen.nl/web/Normshop/Norm/NENISO-1548912001-nl.htm</w:delText>
        </w:r>
      </w:del>
      <w:ins w:id="236" w:author="Reijden, Wout van der" w:date="2022-08-11T16:40:00Z">
        <w:r w:rsidR="00862C51">
          <w:rPr>
            <w:rFonts w:ascii="Arial" w:hAnsi="Arial" w:cs="Arial"/>
            <w:color w:val="034575"/>
            <w:sz w:val="24"/>
            <w:u w:val="single"/>
          </w:rPr>
          <w:t>https://www.nen.nl/nen-iso-15489-1-2016-en-218754</w:t>
        </w:r>
      </w:ins>
      <w:r w:rsidRPr="00323F50">
        <w:rPr>
          <w:rFonts w:ascii="Arial" w:hAnsi="Arial" w:cs="Arial"/>
          <w:sz w:val="24"/>
        </w:rPr>
        <w:fldChar w:fldCharType="end"/>
      </w:r>
      <w:ins w:id="237" w:author="Lankvelt, Anna van" w:date="2022-08-12T09:59:00Z">
        <w:r w:rsidR="00723BE3">
          <w:rPr>
            <w:rFonts w:ascii="Arial" w:hAnsi="Arial" w:cs="Arial"/>
            <w:sz w:val="24"/>
          </w:rPr>
          <w:t xml:space="preserve">; </w:t>
        </w:r>
      </w:ins>
      <w:r w:rsidRPr="00323F50">
        <w:rPr>
          <w:rFonts w:ascii="Arial" w:hAnsi="Arial" w:cs="Arial"/>
          <w:sz w:val="24"/>
        </w:rPr>
        <w:t> </w:t>
      </w:r>
      <w:del w:id="238" w:author="Reijden, Wout van der" w:date="2022-08-11T16:39:00Z">
        <w:r w:rsidRPr="00323F50" w:rsidDel="00862C51">
          <w:rPr>
            <w:rFonts w:ascii="Arial" w:hAnsi="Arial" w:cs="Arial"/>
            <w:sz w:val="24"/>
          </w:rPr>
          <w:delText>en </w:delText>
        </w:r>
      </w:del>
      <w:ins w:id="239" w:author="Reijden, Wout van der" w:date="2022-08-11T16:40:00Z">
        <w:r w:rsidR="00862C51">
          <w:rPr>
            <w:rFonts w:ascii="Arial" w:hAnsi="Arial" w:cs="Arial"/>
            <w:color w:val="034575"/>
            <w:sz w:val="24"/>
            <w:u w:val="single"/>
          </w:rPr>
          <w:fldChar w:fldCharType="begin"/>
        </w:r>
        <w:r w:rsidR="00862C51">
          <w:rPr>
            <w:rFonts w:ascii="Arial" w:hAnsi="Arial" w:cs="Arial"/>
            <w:color w:val="034575"/>
            <w:sz w:val="24"/>
            <w:u w:val="single"/>
          </w:rPr>
          <w:instrText xml:space="preserve"> HYPERLINK "" </w:instrText>
        </w:r>
        <w:r w:rsidR="00862C51">
          <w:rPr>
            <w:rFonts w:ascii="Arial" w:hAnsi="Arial" w:cs="Arial"/>
            <w:color w:val="034575"/>
            <w:sz w:val="24"/>
            <w:u w:val="single"/>
          </w:rPr>
          <w:fldChar w:fldCharType="separate"/>
        </w:r>
      </w:ins>
      <w:del w:id="240" w:author="Reijden, Wout van der" w:date="2022-08-11T16:39:00Z">
        <w:r w:rsidR="00862C51" w:rsidRPr="00323F50" w:rsidDel="00862C51">
          <w:rPr>
            <w:rStyle w:val="Hyperlink"/>
            <w:rFonts w:ascii="Arial" w:hAnsi="Arial" w:cs="Arial"/>
            <w:sz w:val="24"/>
          </w:rPr>
          <w:delText>http://www.nen.nl/web/Normshop/Norm/NPRISOTR-1548922001-nl.htm</w:delText>
        </w:r>
      </w:del>
      <w:ins w:id="241" w:author="Reijden, Wout van der" w:date="2022-08-11T16:40:00Z">
        <w:r w:rsidR="00862C51">
          <w:rPr>
            <w:rFonts w:ascii="Arial" w:hAnsi="Arial" w:cs="Arial"/>
            <w:color w:val="034575"/>
            <w:sz w:val="24"/>
            <w:u w:val="single"/>
          </w:rPr>
          <w:fldChar w:fldCharType="end"/>
        </w:r>
      </w:ins>
      <w:del w:id="242" w:author="Reijden, Wout van der" w:date="2022-08-11T16:39:00Z">
        <w:r w:rsidRPr="00323F50" w:rsidDel="00862C51">
          <w:rPr>
            <w:rFonts w:ascii="Arial" w:hAnsi="Arial" w:cs="Arial"/>
            <w:sz w:val="24"/>
          </w:rPr>
          <w:delText> (implementatiegids)</w:delText>
        </w:r>
      </w:del>
      <w:ins w:id="243" w:author="Reijden, Wout van der" w:date="2022-08-11T16:45:00Z">
        <w:del w:id="244" w:author="Lankvelt, Anna van" w:date="2022-08-12T09:59:00Z">
          <w:r w:rsidR="00862C51" w:rsidDel="00723BE3">
            <w:rPr>
              <w:rFonts w:ascii="Arial" w:hAnsi="Arial" w:cs="Arial"/>
              <w:sz w:val="24"/>
            </w:rPr>
            <w:delText>;</w:delText>
          </w:r>
        </w:del>
      </w:ins>
    </w:p>
    <w:p w14:paraId="17BA0A7C" w14:textId="214E5128" w:rsidR="00323F50" w:rsidRPr="00323F50" w:rsidRDefault="00323F50" w:rsidP="00323F50">
      <w:pPr>
        <w:numPr>
          <w:ilvl w:val="1"/>
          <w:numId w:val="14"/>
        </w:numPr>
        <w:spacing w:line="240" w:lineRule="auto"/>
        <w:rPr>
          <w:rFonts w:ascii="Arial" w:hAnsi="Arial" w:cs="Arial"/>
          <w:sz w:val="24"/>
        </w:rPr>
      </w:pPr>
      <w:r w:rsidRPr="00323F50">
        <w:rPr>
          <w:rFonts w:ascii="Arial" w:hAnsi="Arial" w:cs="Arial"/>
          <w:sz w:val="24"/>
        </w:rPr>
        <w:t>NEN-ISO 16175</w:t>
      </w:r>
      <w:ins w:id="245" w:author="Reijden, Wout van der" w:date="2022-08-11T16:40:00Z">
        <w:r w:rsidR="00862C51">
          <w:rPr>
            <w:rFonts w:ascii="Arial" w:hAnsi="Arial" w:cs="Arial"/>
            <w:sz w:val="24"/>
          </w:rPr>
          <w:t>-1</w:t>
        </w:r>
      </w:ins>
      <w:r w:rsidRPr="00323F50">
        <w:rPr>
          <w:rFonts w:ascii="Arial" w:hAnsi="Arial" w:cs="Arial"/>
          <w:sz w:val="24"/>
        </w:rPr>
        <w:t xml:space="preserve">: </w:t>
      </w:r>
      <w:ins w:id="246" w:author="Reijden, Wout van der" w:date="2022-08-11T16:41:00Z">
        <w:r w:rsidR="00862C51">
          <w:rPr>
            <w:rFonts w:ascii="Arial" w:hAnsi="Arial" w:cs="Arial"/>
            <w:sz w:val="24"/>
          </w:rPr>
          <w:t xml:space="preserve">Functionele eisen en bijbehorende richtlijnen voor applicaties </w:t>
        </w:r>
      </w:ins>
      <w:ins w:id="247" w:author="Reijden, Wout van der" w:date="2022-08-11T16:42:00Z">
        <w:r w:rsidR="00862C51">
          <w:rPr>
            <w:rFonts w:ascii="Arial" w:hAnsi="Arial" w:cs="Arial"/>
            <w:sz w:val="24"/>
          </w:rPr>
          <w:t>voor het beheren van digitale archiefstukken</w:t>
        </w:r>
        <w:del w:id="248" w:author="Lankvelt, Anna van" w:date="2022-08-12T09:59:00Z">
          <w:r w:rsidR="00862C51" w:rsidDel="00723BE3">
            <w:rPr>
              <w:rFonts w:ascii="Arial" w:hAnsi="Arial" w:cs="Arial"/>
              <w:sz w:val="24"/>
            </w:rPr>
            <w:delText>.</w:delText>
          </w:r>
        </w:del>
      </w:ins>
      <w:del w:id="249" w:author="Reijden, Wout van der" w:date="2022-08-11T16:45:00Z">
        <w:r w:rsidRPr="00323F50" w:rsidDel="00862C51">
          <w:rPr>
            <w:rFonts w:ascii="Arial" w:hAnsi="Arial" w:cs="Arial"/>
            <w:sz w:val="24"/>
          </w:rPr>
          <w:delText>Standaard voor functionaliteiten van programmatuur voor informatie- en archiefmanagement</w:delText>
        </w:r>
      </w:del>
      <w:r w:rsidRPr="00323F50">
        <w:rPr>
          <w:rFonts w:ascii="Arial" w:hAnsi="Arial" w:cs="Arial"/>
          <w:sz w:val="24"/>
        </w:rPr>
        <w:t>, zie: </w:t>
      </w:r>
      <w:ins w:id="250" w:author="Lankvelt, Anna van" w:date="2022-08-12T10:00:00Z">
        <w:r w:rsidR="00723BE3">
          <w:rPr>
            <w:rFonts w:ascii="Arial" w:hAnsi="Arial" w:cs="Arial"/>
            <w:sz w:val="24"/>
          </w:rPr>
          <w:fldChar w:fldCharType="begin"/>
        </w:r>
        <w:r w:rsidR="00723BE3">
          <w:rPr>
            <w:rFonts w:ascii="Arial" w:hAnsi="Arial" w:cs="Arial"/>
            <w:sz w:val="24"/>
          </w:rPr>
          <w:instrText xml:space="preserve"> HYPERLINK "https://www.nen.nl/nen-iso-16175-1-2020-nl-287549" </w:instrText>
        </w:r>
        <w:r w:rsidR="00723BE3">
          <w:rPr>
            <w:rFonts w:ascii="Arial" w:hAnsi="Arial" w:cs="Arial"/>
            <w:sz w:val="24"/>
          </w:rPr>
          <w:fldChar w:fldCharType="separate"/>
        </w:r>
        <w:r w:rsidR="00862C51" w:rsidRPr="00723BE3">
          <w:rPr>
            <w:rStyle w:val="Hyperlink"/>
            <w:rFonts w:ascii="Arial" w:hAnsi="Arial" w:cs="Arial"/>
            <w:sz w:val="24"/>
          </w:rPr>
          <w:t>https://www.nen.nl/nen-iso-16175-1-2020-nl-287549</w:t>
        </w:r>
        <w:r w:rsidR="00723BE3">
          <w:rPr>
            <w:rFonts w:ascii="Arial" w:hAnsi="Arial" w:cs="Arial"/>
            <w:sz w:val="24"/>
          </w:rPr>
          <w:fldChar w:fldCharType="end"/>
        </w:r>
      </w:ins>
      <w:ins w:id="251" w:author="Reijden, Wout van der" w:date="2022-08-11T16:40:00Z">
        <w:del w:id="252" w:author="Lankvelt, Anna van" w:date="2022-08-12T09:59:00Z">
          <w:r w:rsidR="00862C51" w:rsidRPr="00323F50" w:rsidDel="00723BE3">
            <w:rPr>
              <w:rFonts w:ascii="Arial" w:hAnsi="Arial" w:cs="Arial"/>
              <w:sz w:val="24"/>
            </w:rPr>
            <w:delText xml:space="preserve"> </w:delText>
          </w:r>
        </w:del>
      </w:ins>
      <w:del w:id="253" w:author="Reijden, Wout van der" w:date="2022-08-11T16:40:00Z">
        <w:r w:rsidRPr="00323F50" w:rsidDel="00862C51">
          <w:rPr>
            <w:rFonts w:ascii="Arial" w:hAnsi="Arial" w:cs="Arial"/>
            <w:sz w:val="24"/>
          </w:rPr>
          <w:fldChar w:fldCharType="begin"/>
        </w:r>
        <w:r w:rsidRPr="00323F50" w:rsidDel="00862C51">
          <w:rPr>
            <w:rFonts w:ascii="Arial" w:hAnsi="Arial" w:cs="Arial"/>
            <w:sz w:val="24"/>
          </w:rPr>
          <w:delInstrText xml:space="preserve"> HYPERLINK "http://www.nen.nl/NEN-Shop/Norm/NENISO-1617512010-en.htm" </w:delInstrText>
        </w:r>
        <w:r w:rsidRPr="00323F50" w:rsidDel="00862C51">
          <w:rPr>
            <w:rFonts w:ascii="Arial" w:hAnsi="Arial" w:cs="Arial"/>
            <w:sz w:val="24"/>
          </w:rPr>
          <w:fldChar w:fldCharType="separate"/>
        </w:r>
        <w:r w:rsidRPr="00323F50" w:rsidDel="00862C51">
          <w:rPr>
            <w:rFonts w:ascii="Arial" w:hAnsi="Arial" w:cs="Arial"/>
            <w:color w:val="034575"/>
            <w:sz w:val="24"/>
            <w:u w:val="single"/>
          </w:rPr>
          <w:delText>http://www.nen.nl/NEN-Shop/Norm/NENISO-1617512010-en.htm</w:delText>
        </w:r>
        <w:r w:rsidRPr="00323F50" w:rsidDel="00862C51">
          <w:rPr>
            <w:rFonts w:ascii="Arial" w:hAnsi="Arial" w:cs="Arial"/>
            <w:sz w:val="24"/>
          </w:rPr>
          <w:fldChar w:fldCharType="end"/>
        </w:r>
        <w:r w:rsidRPr="00323F50" w:rsidDel="00862C51">
          <w:rPr>
            <w:rFonts w:ascii="Arial" w:hAnsi="Arial" w:cs="Arial"/>
            <w:sz w:val="24"/>
          </w:rPr>
          <w:delText>, </w:delText>
        </w:r>
        <w:r w:rsidRPr="00323F50" w:rsidDel="00862C51">
          <w:rPr>
            <w:rFonts w:ascii="Arial" w:hAnsi="Arial" w:cs="Arial"/>
            <w:sz w:val="24"/>
          </w:rPr>
          <w:fldChar w:fldCharType="begin"/>
        </w:r>
        <w:r w:rsidRPr="00323F50" w:rsidDel="00862C51">
          <w:rPr>
            <w:rFonts w:ascii="Arial" w:hAnsi="Arial" w:cs="Arial"/>
            <w:sz w:val="24"/>
          </w:rPr>
          <w:delInstrText xml:space="preserve"> HYPERLINK "http://www.nen.nl/NEN-Shop/Norm/NENISO-1617532010-en.htm" </w:delInstrText>
        </w:r>
        <w:r w:rsidRPr="00323F50" w:rsidDel="00862C51">
          <w:rPr>
            <w:rFonts w:ascii="Arial" w:hAnsi="Arial" w:cs="Arial"/>
            <w:sz w:val="24"/>
          </w:rPr>
          <w:fldChar w:fldCharType="separate"/>
        </w:r>
        <w:r w:rsidRPr="00323F50" w:rsidDel="00862C51">
          <w:rPr>
            <w:rFonts w:ascii="Arial" w:hAnsi="Arial" w:cs="Arial"/>
            <w:color w:val="034575"/>
            <w:sz w:val="24"/>
            <w:u w:val="single"/>
          </w:rPr>
          <w:delText>http://www.nen.nl/NEN-Shop/Norm/NENISO-1617532010-en.htm</w:delText>
        </w:r>
        <w:r w:rsidRPr="00323F50" w:rsidDel="00862C51">
          <w:rPr>
            <w:rFonts w:ascii="Arial" w:hAnsi="Arial" w:cs="Arial"/>
            <w:sz w:val="24"/>
          </w:rPr>
          <w:fldChar w:fldCharType="end"/>
        </w:r>
        <w:r w:rsidRPr="00323F50" w:rsidDel="00862C51">
          <w:rPr>
            <w:rFonts w:ascii="Arial" w:hAnsi="Arial" w:cs="Arial"/>
            <w:sz w:val="24"/>
          </w:rPr>
          <w:delText>, </w:delText>
        </w:r>
        <w:r w:rsidRPr="00323F50" w:rsidDel="00862C51">
          <w:rPr>
            <w:rFonts w:ascii="Arial" w:hAnsi="Arial" w:cs="Arial"/>
            <w:sz w:val="24"/>
          </w:rPr>
          <w:fldChar w:fldCharType="begin"/>
        </w:r>
        <w:r w:rsidRPr="00323F50" w:rsidDel="00862C51">
          <w:rPr>
            <w:rFonts w:ascii="Arial" w:hAnsi="Arial" w:cs="Arial"/>
            <w:sz w:val="24"/>
          </w:rPr>
          <w:delInstrText xml:space="preserve"> HYPERLINK "http://www.nen.nl/NEN-Shop/Norm/NENISO-1617522011-en.htm" </w:delInstrText>
        </w:r>
        <w:r w:rsidRPr="00323F50" w:rsidDel="00862C51">
          <w:rPr>
            <w:rFonts w:ascii="Arial" w:hAnsi="Arial" w:cs="Arial"/>
            <w:sz w:val="24"/>
          </w:rPr>
          <w:fldChar w:fldCharType="separate"/>
        </w:r>
        <w:r w:rsidRPr="00323F50" w:rsidDel="00862C51">
          <w:rPr>
            <w:rFonts w:ascii="Arial" w:hAnsi="Arial" w:cs="Arial"/>
            <w:color w:val="034575"/>
            <w:sz w:val="24"/>
            <w:u w:val="single"/>
          </w:rPr>
          <w:delText>http://www.nen.nl/NEN-Shop/Norm/NENISO-1617522011-en.htm</w:delText>
        </w:r>
        <w:r w:rsidRPr="00323F50" w:rsidDel="00862C51">
          <w:rPr>
            <w:rFonts w:ascii="Arial" w:hAnsi="Arial" w:cs="Arial"/>
            <w:sz w:val="24"/>
          </w:rPr>
          <w:fldChar w:fldCharType="end"/>
        </w:r>
      </w:del>
      <w:ins w:id="254" w:author="Reijden, Wout van der" w:date="2022-08-11T16:45:00Z">
        <w:r w:rsidR="00862C51">
          <w:rPr>
            <w:rFonts w:ascii="Arial" w:hAnsi="Arial" w:cs="Arial"/>
            <w:sz w:val="24"/>
          </w:rPr>
          <w:t>;</w:t>
        </w:r>
      </w:ins>
    </w:p>
    <w:p w14:paraId="5730EAD2" w14:textId="1E40E6A4" w:rsidR="00323F50" w:rsidRPr="00323F50" w:rsidRDefault="00862C51" w:rsidP="00323F50">
      <w:pPr>
        <w:numPr>
          <w:ilvl w:val="1"/>
          <w:numId w:val="14"/>
        </w:numPr>
        <w:spacing w:line="240" w:lineRule="auto"/>
        <w:rPr>
          <w:rFonts w:ascii="Arial" w:hAnsi="Arial" w:cs="Arial"/>
          <w:sz w:val="24"/>
        </w:rPr>
      </w:pPr>
      <w:ins w:id="255" w:author="Reijden, Wout van der" w:date="2022-08-11T16:46:00Z">
        <w:r w:rsidRPr="005757FE">
          <w:rPr>
            <w:rFonts w:ascii="Arial" w:hAnsi="Arial" w:cs="Arial"/>
            <w:sz w:val="24"/>
          </w:rPr>
          <w:t>NEN-ISO 27000</w:t>
        </w:r>
      </w:ins>
      <w:r w:rsidR="00323F50" w:rsidRPr="00323F50">
        <w:rPr>
          <w:rFonts w:ascii="Arial" w:hAnsi="Arial" w:cs="Arial"/>
          <w:sz w:val="24"/>
        </w:rPr>
        <w:t>: Management systeem standaard voor informatiebeveiliging</w:t>
      </w:r>
      <w:ins w:id="256" w:author="Reijden, Wout van der" w:date="2022-08-11T16:46:00Z">
        <w:r>
          <w:rPr>
            <w:rFonts w:ascii="Arial" w:hAnsi="Arial" w:cs="Arial"/>
            <w:sz w:val="24"/>
          </w:rPr>
          <w:t xml:space="preserve">, zie </w:t>
        </w:r>
      </w:ins>
      <w:ins w:id="257" w:author="Lankvelt, Anna van" w:date="2022-08-12T10:00:00Z">
        <w:r w:rsidR="00723BE3">
          <w:rPr>
            <w:rFonts w:ascii="Arial" w:hAnsi="Arial" w:cs="Arial"/>
            <w:sz w:val="24"/>
          </w:rPr>
          <w:fldChar w:fldCharType="begin"/>
        </w:r>
        <w:r w:rsidR="00723BE3">
          <w:rPr>
            <w:rFonts w:ascii="Arial" w:hAnsi="Arial" w:cs="Arial"/>
            <w:sz w:val="24"/>
          </w:rPr>
          <w:instrText xml:space="preserve"> HYPERLINK "https://www.nen.nl/nen-en-iso-iec-27000-2020-en-268561" </w:instrText>
        </w:r>
        <w:r w:rsidR="00723BE3">
          <w:rPr>
            <w:rFonts w:ascii="Arial" w:hAnsi="Arial" w:cs="Arial"/>
            <w:sz w:val="24"/>
          </w:rPr>
          <w:fldChar w:fldCharType="separate"/>
        </w:r>
        <w:r w:rsidRPr="00723BE3">
          <w:rPr>
            <w:rStyle w:val="Hyperlink"/>
            <w:rFonts w:ascii="Arial" w:hAnsi="Arial" w:cs="Arial"/>
            <w:sz w:val="24"/>
          </w:rPr>
          <w:t>https://www.nen.nl/nen-en-iso-iec-27000-2020-en-268561</w:t>
        </w:r>
        <w:r w:rsidR="00723BE3">
          <w:rPr>
            <w:rFonts w:ascii="Arial" w:hAnsi="Arial" w:cs="Arial"/>
            <w:sz w:val="24"/>
          </w:rPr>
          <w:fldChar w:fldCharType="end"/>
        </w:r>
      </w:ins>
      <w:r w:rsidR="00323F50" w:rsidRPr="00323F50">
        <w:rPr>
          <w:rFonts w:ascii="Arial" w:hAnsi="Arial" w:cs="Arial"/>
          <w:sz w:val="24"/>
        </w:rPr>
        <w:t>.</w:t>
      </w:r>
    </w:p>
    <w:p w14:paraId="0AAD67D6" w14:textId="77777777" w:rsidR="00323F50" w:rsidRPr="00323F50" w:rsidRDefault="00783A33" w:rsidP="00323F50">
      <w:pPr>
        <w:numPr>
          <w:ilvl w:val="0"/>
          <w:numId w:val="14"/>
        </w:numPr>
        <w:spacing w:line="240" w:lineRule="auto"/>
        <w:rPr>
          <w:rFonts w:ascii="Arial" w:hAnsi="Arial" w:cs="Arial"/>
          <w:sz w:val="24"/>
        </w:rPr>
      </w:pPr>
      <w:hyperlink r:id="rId56" w:history="1">
        <w:r w:rsidR="00323F50" w:rsidRPr="005757FE">
          <w:rPr>
            <w:rFonts w:ascii="Arial" w:hAnsi="Arial" w:cs="Arial"/>
            <w:b/>
            <w:bCs/>
            <w:sz w:val="24"/>
          </w:rPr>
          <w:t>Model Archiefverordening 2017</w:t>
        </w:r>
      </w:hyperlink>
      <w:del w:id="258" w:author="Lankvelt, Anna van" w:date="2022-08-12T10:01:00Z">
        <w:r w:rsidR="00323F50" w:rsidRPr="00323F50" w:rsidDel="004D4FEE">
          <w:rPr>
            <w:rFonts w:ascii="Arial" w:hAnsi="Arial" w:cs="Arial"/>
            <w:sz w:val="24"/>
          </w:rPr>
          <w:delText>;</w:delText>
        </w:r>
      </w:del>
    </w:p>
    <w:p w14:paraId="397545A6"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Model Aanwijzings- en benoemingsbesluiten informatiebeheer</w:t>
      </w:r>
    </w:p>
    <w:p w14:paraId="62FDC107"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Model Beheerregeling informatiebeheer</w:t>
      </w:r>
    </w:p>
    <w:p w14:paraId="3BE30D93"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Model Raadsbesluit Archiefverordening 2017 (word 2.0 versie)</w:t>
      </w:r>
    </w:p>
    <w:p w14:paraId="108C86B0"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4. Achtergrond: belangrijke aspecten bij het archiveren</w:t>
      </w:r>
    </w:p>
    <w:p w14:paraId="7A17CFF2" w14:textId="36AA07AC"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 xml:space="preserve">Nu de kaders van wet- en regelgeving zijn gegeven, wordt in dit hoofdstuk een aantal randvoordwaarden op rij gezet. Randvoorwaarden die voortvloeien uit deze kaders. We richten ons daarbij met name op de digitale aspecten van het archiveren. Achtereenvolgens komen </w:t>
      </w:r>
      <w:del w:id="259" w:author="Reijden, Wout van der" w:date="2022-08-11T16:21:00Z">
        <w:r w:rsidRPr="00323F50" w:rsidDel="00C21D9A">
          <w:rPr>
            <w:rFonts w:ascii="Arial" w:hAnsi="Arial" w:cs="Arial"/>
            <w:b/>
            <w:bCs/>
            <w:sz w:val="24"/>
          </w:rPr>
          <w:delText>metadata</w:delText>
        </w:r>
      </w:del>
      <w:ins w:id="260" w:author="Reijden, Wout van der" w:date="2022-08-11T16:21:00Z">
        <w:r w:rsidR="00C21D9A">
          <w:rPr>
            <w:rFonts w:ascii="Arial" w:hAnsi="Arial" w:cs="Arial"/>
            <w:b/>
            <w:bCs/>
            <w:sz w:val="24"/>
          </w:rPr>
          <w:t>metagegevens</w:t>
        </w:r>
      </w:ins>
      <w:r w:rsidRPr="00323F50">
        <w:rPr>
          <w:rFonts w:ascii="Arial" w:hAnsi="Arial" w:cs="Arial"/>
          <w:b/>
          <w:bCs/>
          <w:sz w:val="24"/>
        </w:rPr>
        <w:t>, bewaartermijnen, toegestane compressie en formaten en het bewaren van software aan de orde.</w:t>
      </w:r>
    </w:p>
    <w:p w14:paraId="7E917816" w14:textId="36687149"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4.1 </w:t>
      </w:r>
      <w:del w:id="261" w:author="Reijden, Wout van der" w:date="2022-08-11T16:21:00Z">
        <w:r w:rsidRPr="00323F50" w:rsidDel="00C21D9A">
          <w:rPr>
            <w:rFonts w:ascii="Arial" w:hAnsi="Arial" w:cs="Arial"/>
            <w:color w:val="005A9C"/>
            <w:sz w:val="29"/>
            <w:szCs w:val="29"/>
          </w:rPr>
          <w:delText>Metadata</w:delText>
        </w:r>
      </w:del>
      <w:ins w:id="262" w:author="Reijden, Wout van der" w:date="2022-08-11T16:21:00Z">
        <w:r w:rsidR="00C21D9A">
          <w:rPr>
            <w:rFonts w:ascii="Arial" w:hAnsi="Arial" w:cs="Arial"/>
            <w:color w:val="005A9C"/>
            <w:sz w:val="29"/>
            <w:szCs w:val="29"/>
          </w:rPr>
          <w:t>Metagegevens</w:t>
        </w:r>
      </w:ins>
    </w:p>
    <w:p w14:paraId="2DB8E9E4" w14:textId="4EA73735" w:rsidR="00323F50" w:rsidRPr="00323F50" w:rsidRDefault="00323F50" w:rsidP="00323F50">
      <w:pPr>
        <w:spacing w:before="240" w:after="240" w:line="240" w:lineRule="auto"/>
        <w:rPr>
          <w:rFonts w:ascii="Arial" w:hAnsi="Arial" w:cs="Arial"/>
          <w:sz w:val="24"/>
        </w:rPr>
      </w:pPr>
      <w:del w:id="263" w:author="Reijden, Wout van der" w:date="2022-08-11T16:21:00Z">
        <w:r w:rsidRPr="00323F50" w:rsidDel="00C21D9A">
          <w:rPr>
            <w:rFonts w:ascii="Arial" w:hAnsi="Arial" w:cs="Arial"/>
            <w:sz w:val="24"/>
          </w:rPr>
          <w:delText>Metadata</w:delText>
        </w:r>
      </w:del>
      <w:ins w:id="264" w:author="Reijden, Wout van der" w:date="2022-08-11T16:21:00Z">
        <w:r w:rsidR="00C21D9A">
          <w:rPr>
            <w:rFonts w:ascii="Arial" w:hAnsi="Arial" w:cs="Arial"/>
            <w:sz w:val="24"/>
          </w:rPr>
          <w:t>Metagegevens</w:t>
        </w:r>
      </w:ins>
      <w:r w:rsidRPr="00323F50">
        <w:rPr>
          <w:rFonts w:ascii="Arial" w:hAnsi="Arial" w:cs="Arial"/>
          <w:sz w:val="24"/>
        </w:rPr>
        <w:t xml:space="preserve"> zijn gegevens die de context, inhoud en structuur van </w:t>
      </w:r>
      <w:ins w:id="265" w:author="Reijden, Wout van der" w:date="2022-08-11T16:06:00Z">
        <w:r w:rsidR="00D71B8E">
          <w:rPr>
            <w:rFonts w:ascii="Arial" w:hAnsi="Arial" w:cs="Arial"/>
            <w:sz w:val="24"/>
          </w:rPr>
          <w:t>archiefstukken</w:t>
        </w:r>
      </w:ins>
      <w:ins w:id="266" w:author="Reijden, Wout van der" w:date="2022-08-11T13:29:00Z">
        <w:r w:rsidR="004468FD">
          <w:rPr>
            <w:rFonts w:ascii="Arial" w:hAnsi="Arial" w:cs="Arial"/>
            <w:sz w:val="24"/>
          </w:rPr>
          <w:t xml:space="preserve"> </w:t>
        </w:r>
      </w:ins>
      <w:del w:id="267" w:author="Reijden, Wout van der" w:date="2022-08-11T13:29:00Z">
        <w:r w:rsidRPr="00323F50" w:rsidDel="004468FD">
          <w:rPr>
            <w:rFonts w:ascii="Arial" w:hAnsi="Arial" w:cs="Arial"/>
            <w:sz w:val="24"/>
          </w:rPr>
          <w:delText>archiefbescheiden</w:delText>
        </w:r>
      </w:del>
      <w:del w:id="268" w:author="Lankvelt, Anna van" w:date="2022-08-12T10:01:00Z">
        <w:r w:rsidRPr="00323F50" w:rsidDel="004D4FEE">
          <w:rPr>
            <w:rFonts w:ascii="Arial" w:hAnsi="Arial" w:cs="Arial"/>
            <w:sz w:val="24"/>
          </w:rPr>
          <w:delText xml:space="preserve"> </w:delText>
        </w:r>
      </w:del>
      <w:del w:id="269" w:author="Reijden, Wout van der" w:date="2022-08-11T16:07:00Z">
        <w:r w:rsidRPr="00323F50" w:rsidDel="00D71B8E">
          <w:rPr>
            <w:rFonts w:ascii="Arial" w:hAnsi="Arial" w:cs="Arial"/>
            <w:sz w:val="24"/>
          </w:rPr>
          <w:delText>(records)</w:delText>
        </w:r>
      </w:del>
      <w:r w:rsidRPr="00323F50">
        <w:rPr>
          <w:rFonts w:ascii="Arial" w:hAnsi="Arial" w:cs="Arial"/>
          <w:sz w:val="24"/>
        </w:rPr>
        <w:t xml:space="preserve"> beschrijven, evenals het beheer van die </w:t>
      </w:r>
      <w:ins w:id="270" w:author="Reijden, Wout van der" w:date="2022-08-11T16:06:00Z">
        <w:r w:rsidR="00D71B8E">
          <w:rPr>
            <w:rFonts w:ascii="Arial" w:hAnsi="Arial" w:cs="Arial"/>
            <w:sz w:val="24"/>
          </w:rPr>
          <w:t>archiefstukken</w:t>
        </w:r>
      </w:ins>
      <w:ins w:id="271" w:author="Reijden, Wout van der" w:date="2022-08-11T16:07:00Z">
        <w:r w:rsidR="00D71B8E">
          <w:rPr>
            <w:rFonts w:ascii="Arial" w:hAnsi="Arial" w:cs="Arial"/>
            <w:sz w:val="24"/>
          </w:rPr>
          <w:t xml:space="preserve"> </w:t>
        </w:r>
      </w:ins>
      <w:del w:id="272" w:author="Reijden, Wout van der" w:date="2022-08-11T13:30:00Z">
        <w:r w:rsidRPr="00323F50" w:rsidDel="00750089">
          <w:rPr>
            <w:rFonts w:ascii="Arial" w:hAnsi="Arial" w:cs="Arial"/>
            <w:sz w:val="24"/>
          </w:rPr>
          <w:delText>records</w:delText>
        </w:r>
      </w:del>
      <w:del w:id="273" w:author="Lankvelt, Anna van" w:date="2022-08-12T10:01:00Z">
        <w:r w:rsidRPr="00323F50" w:rsidDel="004D4FEE">
          <w:rPr>
            <w:rFonts w:ascii="Arial" w:hAnsi="Arial" w:cs="Arial"/>
            <w:sz w:val="24"/>
          </w:rPr>
          <w:delText xml:space="preserve"> </w:delText>
        </w:r>
      </w:del>
      <w:r w:rsidRPr="00323F50">
        <w:rPr>
          <w:rFonts w:ascii="Arial" w:hAnsi="Arial" w:cs="Arial"/>
          <w:sz w:val="24"/>
        </w:rPr>
        <w:t xml:space="preserve">door de tijd heen. Ze zijn niet alleen onmisbaar om de terugvindbaarheid, bruikbaarheid, authenticiteit, integriteit en betrouwbaarheid van de </w:t>
      </w:r>
      <w:ins w:id="274" w:author="Reijden, Wout van der" w:date="2022-08-11T16:06:00Z">
        <w:r w:rsidR="00D71B8E">
          <w:rPr>
            <w:rFonts w:ascii="Arial" w:hAnsi="Arial" w:cs="Arial"/>
            <w:sz w:val="24"/>
          </w:rPr>
          <w:t>archiefstukken</w:t>
        </w:r>
      </w:ins>
      <w:del w:id="275" w:author="Reijden, Wout van der" w:date="2022-08-11T13:30:00Z">
        <w:r w:rsidRPr="00323F50" w:rsidDel="00750089">
          <w:rPr>
            <w:rFonts w:ascii="Arial" w:hAnsi="Arial" w:cs="Arial"/>
            <w:sz w:val="24"/>
          </w:rPr>
          <w:delText>records</w:delText>
        </w:r>
      </w:del>
      <w:r w:rsidRPr="00323F50">
        <w:rPr>
          <w:rFonts w:ascii="Arial" w:hAnsi="Arial" w:cs="Arial"/>
          <w:sz w:val="24"/>
        </w:rPr>
        <w:t xml:space="preserve"> te garanderen en het beheer ervan op lange termijn mogelijk te maken, maar ook zijn ze van essentieel belang voor interoperabiliteit. Om het uitwisselen van </w:t>
      </w:r>
      <w:ins w:id="276" w:author="Reijden, Wout van der" w:date="2022-08-11T16:06:00Z">
        <w:r w:rsidR="00D71B8E">
          <w:rPr>
            <w:rFonts w:ascii="Arial" w:hAnsi="Arial" w:cs="Arial"/>
            <w:sz w:val="24"/>
          </w:rPr>
          <w:t>archiefstukken</w:t>
        </w:r>
      </w:ins>
      <w:ins w:id="277" w:author="Reijden, Wout van der" w:date="2022-08-11T13:31:00Z">
        <w:r w:rsidR="00750089">
          <w:rPr>
            <w:rFonts w:ascii="Arial" w:hAnsi="Arial" w:cs="Arial"/>
            <w:sz w:val="24"/>
          </w:rPr>
          <w:t xml:space="preserve"> </w:t>
        </w:r>
      </w:ins>
      <w:del w:id="278" w:author="Reijden, Wout van der" w:date="2022-08-11T13:31:00Z">
        <w:r w:rsidRPr="00323F50" w:rsidDel="00750089">
          <w:rPr>
            <w:rFonts w:ascii="Arial" w:hAnsi="Arial" w:cs="Arial"/>
            <w:sz w:val="24"/>
          </w:rPr>
          <w:delText>records</w:delText>
        </w:r>
      </w:del>
      <w:del w:id="279" w:author="Lankvelt, Anna van" w:date="2022-08-12T10:01:00Z">
        <w:r w:rsidRPr="00323F50" w:rsidDel="004D4FEE">
          <w:rPr>
            <w:rFonts w:ascii="Arial" w:hAnsi="Arial" w:cs="Arial"/>
            <w:sz w:val="24"/>
          </w:rPr>
          <w:delText xml:space="preserve"> </w:delText>
        </w:r>
      </w:del>
      <w:r w:rsidRPr="00323F50">
        <w:rPr>
          <w:rFonts w:ascii="Arial" w:hAnsi="Arial" w:cs="Arial"/>
          <w:sz w:val="24"/>
        </w:rPr>
        <w:t xml:space="preserve">tussen systemen mogelijk te maken, moeten afspraken gemaakt worden over de manier waarop dat gebeurt, in welke ‘taal’ deze systemen met elkaar spreken en hoe metagegevens en </w:t>
      </w:r>
      <w:ins w:id="280" w:author="Reijden, Wout van der" w:date="2022-08-11T16:06:00Z">
        <w:r w:rsidR="00D71B8E">
          <w:rPr>
            <w:rFonts w:ascii="Arial" w:hAnsi="Arial" w:cs="Arial"/>
            <w:sz w:val="24"/>
          </w:rPr>
          <w:t>archiefstukken</w:t>
        </w:r>
      </w:ins>
      <w:del w:id="281" w:author="Reijden, Wout van der" w:date="2022-08-11T13:31:00Z">
        <w:r w:rsidRPr="00323F50" w:rsidDel="00750089">
          <w:rPr>
            <w:rFonts w:ascii="Arial" w:hAnsi="Arial" w:cs="Arial"/>
            <w:sz w:val="24"/>
          </w:rPr>
          <w:delText>records</w:delText>
        </w:r>
      </w:del>
      <w:r w:rsidRPr="00323F50">
        <w:rPr>
          <w:rFonts w:ascii="Arial" w:hAnsi="Arial" w:cs="Arial"/>
          <w:sz w:val="24"/>
        </w:rPr>
        <w:t xml:space="preserve"> geïnterpreteerd moeten worden. Uitwisseling tussen systemen is zowel aan de orde binnen de bestuursorganen als tussen de verschillende organisaties. Als het gaat om metagegevens zijn zulke afspraken vastgelegd in onder andere metagegevensschema’s. In een digitale wereld zijn </w:t>
      </w:r>
      <w:del w:id="282" w:author="Reijden, Wout van der" w:date="2022-08-11T16:21:00Z">
        <w:r w:rsidRPr="00323F50" w:rsidDel="00C21D9A">
          <w:rPr>
            <w:rFonts w:ascii="Arial" w:hAnsi="Arial" w:cs="Arial"/>
            <w:sz w:val="24"/>
          </w:rPr>
          <w:delText>metadata</w:delText>
        </w:r>
      </w:del>
      <w:ins w:id="283" w:author="Reijden, Wout van der" w:date="2022-08-11T16:21:00Z">
        <w:r w:rsidR="00C21D9A">
          <w:rPr>
            <w:rFonts w:ascii="Arial" w:hAnsi="Arial" w:cs="Arial"/>
            <w:sz w:val="24"/>
          </w:rPr>
          <w:t>metagegevens</w:t>
        </w:r>
      </w:ins>
      <w:r w:rsidRPr="00323F50">
        <w:rPr>
          <w:rFonts w:ascii="Arial" w:hAnsi="Arial" w:cs="Arial"/>
          <w:sz w:val="24"/>
        </w:rPr>
        <w:t xml:space="preserve"> zo mogelijk nog belangrijker dan vroeger. Dat is ook de reden dat </w:t>
      </w:r>
      <w:del w:id="284" w:author="Reijden, Wout van der" w:date="2022-08-11T16:21:00Z">
        <w:r w:rsidRPr="00323F50" w:rsidDel="00C21D9A">
          <w:rPr>
            <w:rFonts w:ascii="Arial" w:hAnsi="Arial" w:cs="Arial"/>
            <w:sz w:val="24"/>
          </w:rPr>
          <w:delText>metadata</w:delText>
        </w:r>
      </w:del>
      <w:ins w:id="285" w:author="Reijden, Wout van der" w:date="2022-08-11T16:21:00Z">
        <w:r w:rsidR="00C21D9A">
          <w:rPr>
            <w:rFonts w:ascii="Arial" w:hAnsi="Arial" w:cs="Arial"/>
            <w:sz w:val="24"/>
          </w:rPr>
          <w:t>metagegevens</w:t>
        </w:r>
      </w:ins>
      <w:r w:rsidRPr="00323F50">
        <w:rPr>
          <w:rFonts w:ascii="Arial" w:hAnsi="Arial" w:cs="Arial"/>
          <w:sz w:val="24"/>
        </w:rPr>
        <w:t xml:space="preserve"> worden gezien als onlosmakelijk onderdeel van de </w:t>
      </w:r>
      <w:ins w:id="286" w:author="Reijden, Wout van der" w:date="2022-08-11T16:06:00Z">
        <w:r w:rsidR="00D71B8E">
          <w:rPr>
            <w:rFonts w:ascii="Arial" w:hAnsi="Arial" w:cs="Arial"/>
            <w:sz w:val="24"/>
          </w:rPr>
          <w:t>archiefstukken</w:t>
        </w:r>
      </w:ins>
      <w:ins w:id="287" w:author="Reijden, Wout van der" w:date="2022-08-11T13:30:00Z">
        <w:r w:rsidR="00750089">
          <w:rPr>
            <w:rFonts w:ascii="Arial" w:hAnsi="Arial" w:cs="Arial"/>
            <w:sz w:val="24"/>
          </w:rPr>
          <w:t xml:space="preserve"> </w:t>
        </w:r>
      </w:ins>
      <w:del w:id="288" w:author="Reijden, Wout van der" w:date="2022-08-11T13:30:00Z">
        <w:r w:rsidRPr="00323F50" w:rsidDel="00750089">
          <w:rPr>
            <w:rFonts w:ascii="Arial" w:hAnsi="Arial" w:cs="Arial"/>
            <w:sz w:val="24"/>
          </w:rPr>
          <w:delText>archiefbescheiden</w:delText>
        </w:r>
      </w:del>
      <w:del w:id="289" w:author="Lankvelt, Anna van" w:date="2022-08-12T10:02:00Z">
        <w:r w:rsidRPr="00323F50" w:rsidDel="004D4FEE">
          <w:rPr>
            <w:rFonts w:ascii="Arial" w:hAnsi="Arial" w:cs="Arial"/>
            <w:sz w:val="24"/>
          </w:rPr>
          <w:delText xml:space="preserve"> </w:delText>
        </w:r>
      </w:del>
      <w:r w:rsidRPr="00323F50">
        <w:rPr>
          <w:rFonts w:ascii="Arial" w:hAnsi="Arial" w:cs="Arial"/>
          <w:sz w:val="24"/>
        </w:rPr>
        <w:t>zelf.</w:t>
      </w:r>
    </w:p>
    <w:p w14:paraId="29F19A15" w14:textId="56154A6A" w:rsidR="00323F50" w:rsidRPr="00323F50" w:rsidRDefault="00323F50" w:rsidP="00323F50">
      <w:pPr>
        <w:spacing w:line="240" w:lineRule="auto"/>
        <w:rPr>
          <w:rFonts w:ascii="Arial" w:hAnsi="Arial" w:cs="Arial"/>
          <w:sz w:val="24"/>
        </w:rPr>
      </w:pPr>
      <w:r w:rsidRPr="00323F50">
        <w:rPr>
          <w:rFonts w:ascii="Arial" w:hAnsi="Arial" w:cs="Arial"/>
          <w:noProof/>
          <w:sz w:val="24"/>
        </w:rPr>
        <w:drawing>
          <wp:inline distT="0" distB="0" distL="0" distR="0" wp14:anchorId="69F57055" wp14:editId="4DB5E4BF">
            <wp:extent cx="5760720" cy="2322195"/>
            <wp:effectExtent l="0" t="0" r="0" b="1905"/>
            <wp:docPr id="1" name="Afbeelding 1" descr="Basismodel voor metagegevens van NEN ISO 2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smodel voor metagegevens van NEN ISO 230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0720" cy="2322195"/>
                    </a:xfrm>
                    <a:prstGeom prst="rect">
                      <a:avLst/>
                    </a:prstGeom>
                    <a:noFill/>
                    <a:ln>
                      <a:noFill/>
                    </a:ln>
                  </pic:spPr>
                </pic:pic>
              </a:graphicData>
            </a:graphic>
          </wp:inline>
        </w:drawing>
      </w:r>
      <w:r w:rsidRPr="00323F50">
        <w:rPr>
          <w:rFonts w:ascii="Arial" w:hAnsi="Arial" w:cs="Arial"/>
          <w:sz w:val="24"/>
        </w:rPr>
        <w:t>Figuur 3 Basismodel voor metagegevens van NEN ISO 23081</w:t>
      </w:r>
    </w:p>
    <w:p w14:paraId="34B0F1B2" w14:textId="65B2C13D" w:rsidR="00323F50" w:rsidRPr="00783A33" w:rsidRDefault="00323F50" w:rsidP="00323F50">
      <w:pPr>
        <w:spacing w:line="240" w:lineRule="auto"/>
        <w:rPr>
          <w:rFonts w:ascii="Arial" w:hAnsi="Arial" w:cs="Arial"/>
          <w:sz w:val="24"/>
          <w:lang w:val="en-US"/>
        </w:rPr>
      </w:pPr>
      <w:del w:id="290" w:author="Reijden, Wout van der" w:date="2022-08-11T13:34:00Z">
        <w:r w:rsidRPr="00783A33" w:rsidDel="00750089">
          <w:rPr>
            <w:rFonts w:ascii="Arial" w:hAnsi="Arial" w:cs="Arial"/>
            <w:sz w:val="24"/>
            <w:lang w:val="en-US"/>
          </w:rPr>
          <w:lastRenderedPageBreak/>
          <w:delText>Bovenstaande figuur is afkomstig uit SPIRT project:</w:delText>
        </w:r>
      </w:del>
      <w:proofErr w:type="spellStart"/>
      <w:ins w:id="291" w:author="Reijden, Wout van der" w:date="2022-08-11T13:34:00Z">
        <w:r w:rsidR="00750089" w:rsidRPr="00783A33">
          <w:rPr>
            <w:rFonts w:ascii="Arial" w:hAnsi="Arial" w:cs="Arial"/>
            <w:sz w:val="24"/>
            <w:lang w:val="en-US"/>
          </w:rPr>
          <w:t>Bron</w:t>
        </w:r>
        <w:proofErr w:type="spellEnd"/>
        <w:r w:rsidR="00750089" w:rsidRPr="00783A33">
          <w:rPr>
            <w:rFonts w:ascii="Arial" w:hAnsi="Arial" w:cs="Arial"/>
            <w:sz w:val="24"/>
            <w:lang w:val="en-US"/>
          </w:rPr>
          <w:t>:</w:t>
        </w:r>
        <w:del w:id="292" w:author="Lankvelt, Anna van" w:date="2022-08-12T10:02:00Z">
          <w:r w:rsidR="00750089" w:rsidRPr="00783A33" w:rsidDel="004D4FEE">
            <w:rPr>
              <w:rFonts w:ascii="Arial" w:hAnsi="Arial" w:cs="Arial"/>
              <w:sz w:val="24"/>
              <w:lang w:val="en-US"/>
            </w:rPr>
            <w:delText xml:space="preserve"> </w:delText>
          </w:r>
        </w:del>
      </w:ins>
      <w:r w:rsidRPr="00783A33">
        <w:rPr>
          <w:rFonts w:ascii="Arial" w:hAnsi="Arial" w:cs="Arial"/>
          <w:sz w:val="24"/>
          <w:lang w:val="en-US"/>
        </w:rPr>
        <w:t xml:space="preserve"> Sue </w:t>
      </w:r>
      <w:proofErr w:type="spellStart"/>
      <w:r w:rsidRPr="00783A33">
        <w:rPr>
          <w:rFonts w:ascii="Arial" w:hAnsi="Arial" w:cs="Arial"/>
          <w:sz w:val="24"/>
          <w:lang w:val="en-US"/>
        </w:rPr>
        <w:t>McKemmish</w:t>
      </w:r>
      <w:proofErr w:type="spellEnd"/>
      <w:r w:rsidRPr="00783A33">
        <w:rPr>
          <w:rFonts w:ascii="Arial" w:hAnsi="Arial" w:cs="Arial"/>
          <w:sz w:val="24"/>
          <w:lang w:val="en-US"/>
        </w:rPr>
        <w:t xml:space="preserve">, Glenda Acland and Barbara Reed, Towards a Framework for </w:t>
      </w:r>
      <w:proofErr w:type="spellStart"/>
      <w:r w:rsidRPr="00783A33">
        <w:rPr>
          <w:rFonts w:ascii="Arial" w:hAnsi="Arial" w:cs="Arial"/>
          <w:sz w:val="24"/>
          <w:lang w:val="en-US"/>
        </w:rPr>
        <w:t>Standardising</w:t>
      </w:r>
      <w:proofErr w:type="spellEnd"/>
      <w:r w:rsidRPr="00783A33">
        <w:rPr>
          <w:rFonts w:ascii="Arial" w:hAnsi="Arial" w:cs="Arial"/>
          <w:sz w:val="24"/>
          <w:lang w:val="en-US"/>
        </w:rPr>
        <w:t xml:space="preserve"> Recordkeeping </w:t>
      </w:r>
      <w:proofErr w:type="spellStart"/>
      <w:r w:rsidRPr="00783A33">
        <w:rPr>
          <w:rFonts w:ascii="Arial" w:hAnsi="Arial" w:cs="Arial"/>
          <w:sz w:val="24"/>
          <w:lang w:val="en-US"/>
        </w:rPr>
        <w:t>Metagegevens</w:t>
      </w:r>
      <w:proofErr w:type="spellEnd"/>
      <w:r w:rsidRPr="00783A33">
        <w:rPr>
          <w:rFonts w:ascii="Arial" w:hAnsi="Arial" w:cs="Arial"/>
          <w:sz w:val="24"/>
          <w:lang w:val="en-US"/>
        </w:rPr>
        <w:t>: </w:t>
      </w:r>
      <w:r w:rsidR="00783A33">
        <w:fldChar w:fldCharType="begin"/>
      </w:r>
      <w:r w:rsidR="00783A33" w:rsidRPr="00783A33">
        <w:rPr>
          <w:lang w:val="en-US"/>
        </w:rPr>
        <w:instrText>HYPERLINK "https://research.monash.edu/en/publications/towards-a-framework-for-standardising-recordkeeping-metadata-the-"</w:instrText>
      </w:r>
      <w:r w:rsidR="00783A33">
        <w:fldChar w:fldCharType="separate"/>
      </w:r>
      <w:ins w:id="293" w:author="Reijden, Wout van der" w:date="2022-08-16T08:43:00Z">
        <w:r w:rsidR="00783A33" w:rsidRPr="00783A33">
          <w:rPr>
            <w:rFonts w:ascii="Arial" w:hAnsi="Arial" w:cs="Arial"/>
            <w:color w:val="034575"/>
            <w:sz w:val="24"/>
            <w:u w:val="single"/>
            <w:lang w:val="en-US"/>
          </w:rPr>
          <w:t>The Australian Recordkeeping Metadata Schema</w:t>
        </w:r>
      </w:ins>
      <w:r w:rsidR="00783A33">
        <w:rPr>
          <w:rFonts w:ascii="Arial" w:hAnsi="Arial" w:cs="Arial"/>
          <w:color w:val="034575"/>
          <w:sz w:val="24"/>
          <w:u w:val="single"/>
        </w:rPr>
        <w:fldChar w:fldCharType="end"/>
      </w:r>
      <w:r w:rsidRPr="00783A33">
        <w:rPr>
          <w:rFonts w:ascii="Arial" w:hAnsi="Arial" w:cs="Arial"/>
          <w:sz w:val="24"/>
          <w:lang w:val="en-US"/>
        </w:rPr>
        <w:t xml:space="preserve"> en </w:t>
      </w:r>
      <w:proofErr w:type="spellStart"/>
      <w:r w:rsidRPr="00783A33">
        <w:rPr>
          <w:rFonts w:ascii="Arial" w:hAnsi="Arial" w:cs="Arial"/>
          <w:sz w:val="24"/>
          <w:lang w:val="en-US"/>
        </w:rPr>
        <w:t>i</w:t>
      </w:r>
      <w:del w:id="294" w:author="Reijden, Wout van der" w:date="2022-08-11T13:34:00Z">
        <w:r w:rsidRPr="00783A33" w:rsidDel="00750089">
          <w:rPr>
            <w:rFonts w:ascii="Arial" w:hAnsi="Arial" w:cs="Arial"/>
            <w:sz w:val="24"/>
            <w:lang w:val="en-US"/>
          </w:rPr>
          <w:delText xml:space="preserve">n </w:delText>
        </w:r>
      </w:del>
      <w:r w:rsidRPr="00783A33">
        <w:rPr>
          <w:rFonts w:ascii="Arial" w:hAnsi="Arial" w:cs="Arial"/>
          <w:sz w:val="24"/>
          <w:lang w:val="en-US"/>
        </w:rPr>
        <w:t>NEN</w:t>
      </w:r>
      <w:proofErr w:type="spellEnd"/>
      <w:r w:rsidRPr="00783A33">
        <w:rPr>
          <w:rFonts w:ascii="Arial" w:hAnsi="Arial" w:cs="Arial"/>
          <w:sz w:val="24"/>
          <w:lang w:val="en-US"/>
        </w:rPr>
        <w:t xml:space="preserve">-ISO 23081-1:2017 </w:t>
      </w:r>
      <w:proofErr w:type="spellStart"/>
      <w:r w:rsidRPr="00783A33">
        <w:rPr>
          <w:rFonts w:ascii="Arial" w:hAnsi="Arial" w:cs="Arial"/>
          <w:sz w:val="24"/>
          <w:lang w:val="en-US"/>
        </w:rPr>
        <w:t>Metagegevens</w:t>
      </w:r>
      <w:proofErr w:type="spellEnd"/>
      <w:r w:rsidRPr="00783A33">
        <w:rPr>
          <w:rFonts w:ascii="Arial" w:hAnsi="Arial" w:cs="Arial"/>
          <w:sz w:val="24"/>
          <w:lang w:val="en-US"/>
        </w:rPr>
        <w:t xml:space="preserve"> </w:t>
      </w:r>
      <w:proofErr w:type="spellStart"/>
      <w:r w:rsidRPr="00783A33">
        <w:rPr>
          <w:rFonts w:ascii="Arial" w:hAnsi="Arial" w:cs="Arial"/>
          <w:sz w:val="24"/>
          <w:lang w:val="en-US"/>
        </w:rPr>
        <w:t>voor</w:t>
      </w:r>
      <w:proofErr w:type="spellEnd"/>
      <w:r w:rsidRPr="00783A33">
        <w:rPr>
          <w:rFonts w:ascii="Arial" w:hAnsi="Arial" w:cs="Arial"/>
          <w:sz w:val="24"/>
          <w:lang w:val="en-US"/>
        </w:rPr>
        <w:t xml:space="preserve"> </w:t>
      </w:r>
      <w:del w:id="295" w:author="Reijden, Wout van der" w:date="2022-08-11T16:09:00Z">
        <w:r w:rsidRPr="00783A33" w:rsidDel="00D71B8E">
          <w:rPr>
            <w:rFonts w:ascii="Arial" w:hAnsi="Arial" w:cs="Arial"/>
            <w:sz w:val="24"/>
            <w:lang w:val="en-US"/>
          </w:rPr>
          <w:delText>records</w:delText>
        </w:r>
      </w:del>
      <w:proofErr w:type="spellStart"/>
      <w:ins w:id="296" w:author="Reijden, Wout van der" w:date="2022-08-11T16:09:00Z">
        <w:r w:rsidR="00D71B8E" w:rsidRPr="00783A33">
          <w:rPr>
            <w:rFonts w:ascii="Arial" w:hAnsi="Arial" w:cs="Arial"/>
            <w:sz w:val="24"/>
            <w:lang w:val="en-US"/>
          </w:rPr>
          <w:t>archiefstukken</w:t>
        </w:r>
      </w:ins>
      <w:proofErr w:type="spellEnd"/>
      <w:r w:rsidRPr="00783A33">
        <w:rPr>
          <w:rFonts w:ascii="Arial" w:hAnsi="Arial" w:cs="Arial"/>
          <w:sz w:val="24"/>
          <w:lang w:val="en-US"/>
        </w:rPr>
        <w:t xml:space="preserve"> - </w:t>
      </w:r>
      <w:proofErr w:type="spellStart"/>
      <w:r w:rsidRPr="00783A33">
        <w:rPr>
          <w:rFonts w:ascii="Arial" w:hAnsi="Arial" w:cs="Arial"/>
          <w:sz w:val="24"/>
          <w:lang w:val="en-US"/>
        </w:rPr>
        <w:t>Principes</w:t>
      </w:r>
      <w:proofErr w:type="spellEnd"/>
      <w:r w:rsidRPr="00783A33">
        <w:rPr>
          <w:rFonts w:ascii="Arial" w:hAnsi="Arial" w:cs="Arial"/>
          <w:sz w:val="24"/>
          <w:lang w:val="en-US"/>
        </w:rPr>
        <w:t xml:space="preserve"> (</w:t>
      </w:r>
      <w:proofErr w:type="spellStart"/>
      <w:r w:rsidRPr="00783A33">
        <w:rPr>
          <w:rFonts w:ascii="Arial" w:hAnsi="Arial" w:cs="Arial"/>
          <w:sz w:val="24"/>
          <w:lang w:val="en-US"/>
        </w:rPr>
        <w:t>paragraaf</w:t>
      </w:r>
      <w:proofErr w:type="spellEnd"/>
      <w:r w:rsidRPr="00783A33">
        <w:rPr>
          <w:rFonts w:ascii="Arial" w:hAnsi="Arial" w:cs="Arial"/>
          <w:sz w:val="24"/>
          <w:lang w:val="en-US"/>
        </w:rPr>
        <w:t xml:space="preserve"> 9.1).</w:t>
      </w:r>
    </w:p>
    <w:p w14:paraId="0334F9E2"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4.1.1 Standaard</w:t>
      </w:r>
    </w:p>
    <w:p w14:paraId="39350722" w14:textId="77777777" w:rsidR="004D4FEE" w:rsidRDefault="00323F50" w:rsidP="00323F50">
      <w:pPr>
        <w:spacing w:line="240" w:lineRule="auto"/>
        <w:rPr>
          <w:ins w:id="297" w:author="Lankvelt, Anna van" w:date="2022-08-12T10:03:00Z"/>
          <w:rFonts w:ascii="Arial" w:hAnsi="Arial" w:cs="Arial"/>
          <w:sz w:val="24"/>
        </w:rPr>
      </w:pPr>
      <w:r w:rsidRPr="00323F50">
        <w:rPr>
          <w:rFonts w:ascii="Arial" w:hAnsi="Arial" w:cs="Arial"/>
          <w:sz w:val="24"/>
        </w:rPr>
        <w:t xml:space="preserve">De NEN-ISO 19115 </w:t>
      </w:r>
      <w:del w:id="298" w:author="Reijden, Wout van der" w:date="2022-08-11T16:21:00Z">
        <w:r w:rsidRPr="00323F50" w:rsidDel="00C21D9A">
          <w:rPr>
            <w:rFonts w:ascii="Arial" w:hAnsi="Arial" w:cs="Arial"/>
            <w:sz w:val="24"/>
          </w:rPr>
          <w:delText>metadata</w:delText>
        </w:r>
      </w:del>
      <w:ins w:id="299" w:author="Reijden, Wout van der" w:date="2022-08-11T16:21:00Z">
        <w:r w:rsidR="00C21D9A">
          <w:rPr>
            <w:rFonts w:ascii="Arial" w:hAnsi="Arial" w:cs="Arial"/>
            <w:sz w:val="24"/>
          </w:rPr>
          <w:t>metagegevens</w:t>
        </w:r>
      </w:ins>
      <w:del w:id="300" w:author="Reijden, Wout van der" w:date="2022-08-11T16:48:00Z">
        <w:r w:rsidRPr="00323F50" w:rsidDel="00C5599E">
          <w:rPr>
            <w:rFonts w:ascii="Arial" w:hAnsi="Arial" w:cs="Arial"/>
            <w:sz w:val="24"/>
          </w:rPr>
          <w:delText xml:space="preserve"> </w:delText>
        </w:r>
      </w:del>
      <w:r w:rsidRPr="00323F50">
        <w:rPr>
          <w:rFonts w:ascii="Arial" w:hAnsi="Arial" w:cs="Arial"/>
          <w:sz w:val="24"/>
        </w:rPr>
        <w:t xml:space="preserve">standaard voor </w:t>
      </w:r>
      <w:proofErr w:type="spellStart"/>
      <w:r w:rsidRPr="00323F50">
        <w:rPr>
          <w:rFonts w:ascii="Arial" w:hAnsi="Arial" w:cs="Arial"/>
          <w:sz w:val="24"/>
        </w:rPr>
        <w:t>geo-informatie</w:t>
      </w:r>
      <w:proofErr w:type="spellEnd"/>
      <w:r w:rsidRPr="00323F50">
        <w:rPr>
          <w:rFonts w:ascii="Arial" w:hAnsi="Arial" w:cs="Arial"/>
          <w:sz w:val="24"/>
        </w:rPr>
        <w:t xml:space="preserve"> is bij de meeste overheden die met ruimtelijke plannen werken vermoedelijk wel bekend vanwege het </w:t>
      </w:r>
      <w:hyperlink r:id="rId58" w:history="1">
        <w:r w:rsidRPr="00323F50">
          <w:rPr>
            <w:rFonts w:ascii="Arial" w:hAnsi="Arial" w:cs="Arial"/>
            <w:color w:val="034575"/>
            <w:sz w:val="24"/>
            <w:u w:val="single"/>
          </w:rPr>
          <w:t xml:space="preserve">toepassingsprofiel voor </w:t>
        </w:r>
        <w:proofErr w:type="spellStart"/>
        <w:r w:rsidRPr="00323F50">
          <w:rPr>
            <w:rFonts w:ascii="Arial" w:hAnsi="Arial" w:cs="Arial"/>
            <w:color w:val="034575"/>
            <w:sz w:val="24"/>
            <w:u w:val="single"/>
          </w:rPr>
          <w:t>geo-informatie</w:t>
        </w:r>
        <w:proofErr w:type="spellEnd"/>
        <w:r w:rsidRPr="00323F50">
          <w:rPr>
            <w:rFonts w:ascii="Arial" w:hAnsi="Arial" w:cs="Arial"/>
            <w:color w:val="034575"/>
            <w:sz w:val="24"/>
            <w:u w:val="single"/>
          </w:rPr>
          <w:t xml:space="preserve"> in Nederland</w:t>
        </w:r>
      </w:hyperlink>
      <w:r w:rsidRPr="00323F50">
        <w:rPr>
          <w:rFonts w:ascii="Arial" w:hAnsi="Arial" w:cs="Arial"/>
          <w:sz w:val="24"/>
        </w:rPr>
        <w:t>. De </w:t>
      </w:r>
      <w:hyperlink r:id="rId59" w:history="1">
        <w:r w:rsidRPr="00323F50">
          <w:rPr>
            <w:rFonts w:ascii="Arial" w:hAnsi="Arial" w:cs="Arial"/>
            <w:color w:val="034575"/>
            <w:sz w:val="24"/>
            <w:u w:val="single"/>
          </w:rPr>
          <w:t>Europese richtlichtlijn INSPIRE</w:t>
        </w:r>
      </w:hyperlink>
      <w:r w:rsidRPr="00323F50">
        <w:rPr>
          <w:rFonts w:ascii="Arial" w:hAnsi="Arial" w:cs="Arial"/>
          <w:sz w:val="24"/>
        </w:rPr>
        <w:t> verplicht het gebruik van het toepassingsprofiel.</w:t>
      </w:r>
    </w:p>
    <w:p w14:paraId="2262F9C4" w14:textId="2F71BB8E" w:rsidR="00323F50" w:rsidRPr="00323F50" w:rsidRDefault="00323F50" w:rsidP="00323F50">
      <w:pPr>
        <w:spacing w:line="240" w:lineRule="auto"/>
        <w:rPr>
          <w:rFonts w:ascii="Arial" w:hAnsi="Arial" w:cs="Arial"/>
          <w:sz w:val="24"/>
        </w:rPr>
      </w:pPr>
      <w:r w:rsidRPr="00323F50">
        <w:rPr>
          <w:rFonts w:ascii="Arial" w:hAnsi="Arial" w:cs="Arial"/>
          <w:sz w:val="24"/>
        </w:rPr>
        <w:br/>
        <w:t xml:space="preserve">Er bestaat daarnaast een andere </w:t>
      </w:r>
      <w:del w:id="301" w:author="Reijden, Wout van der" w:date="2022-08-11T16:21:00Z">
        <w:r w:rsidRPr="00323F50" w:rsidDel="00C21D9A">
          <w:rPr>
            <w:rFonts w:ascii="Arial" w:hAnsi="Arial" w:cs="Arial"/>
            <w:sz w:val="24"/>
          </w:rPr>
          <w:delText>metadata</w:delText>
        </w:r>
      </w:del>
      <w:ins w:id="302" w:author="Reijden, Wout van der" w:date="2022-08-11T16:21:00Z">
        <w:r w:rsidR="00C21D9A">
          <w:rPr>
            <w:rFonts w:ascii="Arial" w:hAnsi="Arial" w:cs="Arial"/>
            <w:sz w:val="24"/>
          </w:rPr>
          <w:t>metagegevens</w:t>
        </w:r>
      </w:ins>
      <w:del w:id="303" w:author="Reijden, Wout van der" w:date="2022-08-11T16:49:00Z">
        <w:r w:rsidRPr="00323F50" w:rsidDel="00C5599E">
          <w:rPr>
            <w:rFonts w:ascii="Arial" w:hAnsi="Arial" w:cs="Arial"/>
            <w:sz w:val="24"/>
          </w:rPr>
          <w:delText xml:space="preserve"> </w:delText>
        </w:r>
      </w:del>
      <w:r w:rsidRPr="00323F50">
        <w:rPr>
          <w:rFonts w:ascii="Arial" w:hAnsi="Arial" w:cs="Arial"/>
          <w:sz w:val="24"/>
        </w:rPr>
        <w:t xml:space="preserve">standaard, de NEN-ISO 23081, die specifiek betrekking heeft op </w:t>
      </w:r>
      <w:del w:id="304" w:author="Reijden, Wout van der" w:date="2022-08-11T16:21:00Z">
        <w:r w:rsidRPr="00323F50" w:rsidDel="00C21D9A">
          <w:rPr>
            <w:rFonts w:ascii="Arial" w:hAnsi="Arial" w:cs="Arial"/>
            <w:sz w:val="24"/>
          </w:rPr>
          <w:delText>metadata</w:delText>
        </w:r>
      </w:del>
      <w:ins w:id="305" w:author="Reijden, Wout van der" w:date="2022-08-11T16:21:00Z">
        <w:r w:rsidR="00C21D9A">
          <w:rPr>
            <w:rFonts w:ascii="Arial" w:hAnsi="Arial" w:cs="Arial"/>
            <w:sz w:val="24"/>
          </w:rPr>
          <w:t>metagegevens</w:t>
        </w:r>
      </w:ins>
      <w:r w:rsidRPr="00323F50">
        <w:rPr>
          <w:rFonts w:ascii="Arial" w:hAnsi="Arial" w:cs="Arial"/>
          <w:sz w:val="24"/>
        </w:rPr>
        <w:t xml:space="preserve"> voor </w:t>
      </w:r>
      <w:del w:id="306" w:author="Reijden, Wout van der" w:date="2022-08-11T16:05:00Z">
        <w:r w:rsidRPr="00323F50" w:rsidDel="00D71B8E">
          <w:rPr>
            <w:rFonts w:ascii="Arial" w:hAnsi="Arial" w:cs="Arial"/>
            <w:sz w:val="24"/>
          </w:rPr>
          <w:delText>archiefbescheiden</w:delText>
        </w:r>
      </w:del>
      <w:ins w:id="307" w:author="Reijden, Wout van der" w:date="2022-08-11T16:05:00Z">
        <w:r w:rsidR="00D71B8E">
          <w:rPr>
            <w:rFonts w:ascii="Arial" w:hAnsi="Arial" w:cs="Arial"/>
            <w:sz w:val="24"/>
          </w:rPr>
          <w:t>archiefstukken</w:t>
        </w:r>
      </w:ins>
      <w:r w:rsidRPr="00323F50">
        <w:rPr>
          <w:rFonts w:ascii="Arial" w:hAnsi="Arial" w:cs="Arial"/>
          <w:sz w:val="24"/>
        </w:rPr>
        <w:t>. Deze standaard wordt ook genoemd in de Archiefregeling. Samengevat zegt de Archiefregeling het volgende over metagegevens (artikelen 17, 19, 20 en 24 van de Archiefregeling):</w:t>
      </w:r>
    </w:p>
    <w:p w14:paraId="4A14A38E" w14:textId="77777777" w:rsidR="00323F50" w:rsidRPr="00323F50" w:rsidRDefault="00323F50" w:rsidP="00323F50">
      <w:pPr>
        <w:numPr>
          <w:ilvl w:val="0"/>
          <w:numId w:val="15"/>
        </w:numPr>
        <w:spacing w:after="240" w:line="240" w:lineRule="auto"/>
        <w:rPr>
          <w:rFonts w:ascii="Arial" w:hAnsi="Arial" w:cs="Arial"/>
          <w:sz w:val="24"/>
        </w:rPr>
      </w:pPr>
      <w:r w:rsidRPr="00323F50">
        <w:rPr>
          <w:rFonts w:ascii="Arial" w:hAnsi="Arial" w:cs="Arial"/>
          <w:sz w:val="24"/>
        </w:rPr>
        <w:t>Maak een metagegevensschema zoals bedoeld in NEN-ISO 23081;</w:t>
      </w:r>
    </w:p>
    <w:p w14:paraId="14D356C8" w14:textId="77777777" w:rsidR="00323F50" w:rsidRPr="00323F50" w:rsidRDefault="00323F50" w:rsidP="00323F50">
      <w:pPr>
        <w:numPr>
          <w:ilvl w:val="0"/>
          <w:numId w:val="15"/>
        </w:numPr>
        <w:spacing w:after="240" w:line="240" w:lineRule="auto"/>
        <w:rPr>
          <w:rFonts w:ascii="Arial" w:hAnsi="Arial" w:cs="Arial"/>
          <w:sz w:val="24"/>
        </w:rPr>
      </w:pPr>
      <w:r w:rsidRPr="00323F50">
        <w:rPr>
          <w:rFonts w:ascii="Arial" w:hAnsi="Arial" w:cs="Arial"/>
          <w:sz w:val="24"/>
        </w:rPr>
        <w:t>Leg metagegevens vast over:</w:t>
      </w:r>
    </w:p>
    <w:p w14:paraId="0AB4E21E" w14:textId="4C61876C"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inhoud, vorm en structuur van de </w:t>
      </w:r>
      <w:del w:id="308" w:author="Reijden, Wout van der" w:date="2022-08-11T16:05:00Z">
        <w:r w:rsidRPr="00323F50" w:rsidDel="00D71B8E">
          <w:rPr>
            <w:rFonts w:ascii="Arial" w:hAnsi="Arial" w:cs="Arial"/>
            <w:sz w:val="24"/>
          </w:rPr>
          <w:delText>archiefbescheiden</w:delText>
        </w:r>
      </w:del>
      <w:ins w:id="309" w:author="Reijden, Wout van der" w:date="2022-08-11T16:05:00Z">
        <w:r w:rsidR="00D71B8E">
          <w:rPr>
            <w:rFonts w:ascii="Arial" w:hAnsi="Arial" w:cs="Arial"/>
            <w:sz w:val="24"/>
          </w:rPr>
          <w:t>archiefstukken</w:t>
        </w:r>
      </w:ins>
    </w:p>
    <w:p w14:paraId="585359DC" w14:textId="54951891"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de context waarbinnen de </w:t>
      </w:r>
      <w:del w:id="310" w:author="Reijden, Wout van der" w:date="2022-08-11T16:05:00Z">
        <w:r w:rsidRPr="00323F50" w:rsidDel="00D71B8E">
          <w:rPr>
            <w:rFonts w:ascii="Arial" w:hAnsi="Arial" w:cs="Arial"/>
            <w:sz w:val="24"/>
          </w:rPr>
          <w:delText>archiefbescheiden</w:delText>
        </w:r>
      </w:del>
      <w:ins w:id="311" w:author="Reijden, Wout van der" w:date="2022-08-11T16:05:00Z">
        <w:r w:rsidR="00D71B8E">
          <w:rPr>
            <w:rFonts w:ascii="Arial" w:hAnsi="Arial" w:cs="Arial"/>
            <w:sz w:val="24"/>
          </w:rPr>
          <w:t>archiefstukken</w:t>
        </w:r>
      </w:ins>
      <w:r w:rsidRPr="00323F50">
        <w:rPr>
          <w:rFonts w:ascii="Arial" w:hAnsi="Arial" w:cs="Arial"/>
          <w:sz w:val="24"/>
        </w:rPr>
        <w:t xml:space="preserve"> zijn gevormd (binnen welkproces, door welke actor)</w:t>
      </w:r>
    </w:p>
    <w:p w14:paraId="10AB3945" w14:textId="76DC66D0"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relatie met andere </w:t>
      </w:r>
      <w:del w:id="312" w:author="Reijden, Wout van der" w:date="2022-08-11T16:05:00Z">
        <w:r w:rsidRPr="00323F50" w:rsidDel="00D71B8E">
          <w:rPr>
            <w:rFonts w:ascii="Arial" w:hAnsi="Arial" w:cs="Arial"/>
            <w:sz w:val="24"/>
          </w:rPr>
          <w:delText>archiefbescheiden</w:delText>
        </w:r>
      </w:del>
      <w:ins w:id="313" w:author="Reijden, Wout van der" w:date="2022-08-11T16:05:00Z">
        <w:r w:rsidR="00D71B8E">
          <w:rPr>
            <w:rFonts w:ascii="Arial" w:hAnsi="Arial" w:cs="Arial"/>
            <w:sz w:val="24"/>
          </w:rPr>
          <w:t>archiefstukken</w:t>
        </w:r>
      </w:ins>
    </w:p>
    <w:p w14:paraId="13C0D892" w14:textId="0061283C"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beheersactiviteiten die op de </w:t>
      </w:r>
      <w:del w:id="314" w:author="Reijden, Wout van der" w:date="2022-08-11T16:05:00Z">
        <w:r w:rsidRPr="00323F50" w:rsidDel="00D71B8E">
          <w:rPr>
            <w:rFonts w:ascii="Arial" w:hAnsi="Arial" w:cs="Arial"/>
            <w:sz w:val="24"/>
          </w:rPr>
          <w:delText>archiefbescheiden</w:delText>
        </w:r>
      </w:del>
      <w:ins w:id="315" w:author="Reijden, Wout van der" w:date="2022-08-11T16:05:00Z">
        <w:r w:rsidR="00D71B8E">
          <w:rPr>
            <w:rFonts w:ascii="Arial" w:hAnsi="Arial" w:cs="Arial"/>
            <w:sz w:val="24"/>
          </w:rPr>
          <w:t>archiefstukken</w:t>
        </w:r>
      </w:ins>
      <w:r w:rsidRPr="00323F50">
        <w:rPr>
          <w:rFonts w:ascii="Arial" w:hAnsi="Arial" w:cs="Arial"/>
          <w:sz w:val="24"/>
        </w:rPr>
        <w:t xml:space="preserve"> zijn uitgevoerd (denk aan conversie, migratie, selectie, openbaarmaking etc.)</w:t>
      </w:r>
    </w:p>
    <w:p w14:paraId="68411DF9" w14:textId="2A514437"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software die gebruikt wordt om </w:t>
      </w:r>
      <w:del w:id="316" w:author="Reijden, Wout van der" w:date="2022-08-11T16:05:00Z">
        <w:r w:rsidRPr="00323F50" w:rsidDel="00D71B8E">
          <w:rPr>
            <w:rFonts w:ascii="Arial" w:hAnsi="Arial" w:cs="Arial"/>
            <w:sz w:val="24"/>
          </w:rPr>
          <w:delText>archiefbescheiden</w:delText>
        </w:r>
      </w:del>
      <w:ins w:id="317" w:author="Reijden, Wout van der" w:date="2022-08-11T16:05:00Z">
        <w:r w:rsidR="00D71B8E">
          <w:rPr>
            <w:rFonts w:ascii="Arial" w:hAnsi="Arial" w:cs="Arial"/>
            <w:sz w:val="24"/>
          </w:rPr>
          <w:t>archiefstukken</w:t>
        </w:r>
      </w:ins>
      <w:r w:rsidRPr="00323F50">
        <w:rPr>
          <w:rFonts w:ascii="Arial" w:hAnsi="Arial" w:cs="Arial"/>
          <w:sz w:val="24"/>
        </w:rPr>
        <w:t xml:space="preserve"> te beheren;</w:t>
      </w:r>
    </w:p>
    <w:p w14:paraId="2527B77E" w14:textId="0445A543" w:rsidR="00323F50" w:rsidRPr="00323F50" w:rsidRDefault="00323F50" w:rsidP="00323F50">
      <w:pPr>
        <w:numPr>
          <w:ilvl w:val="0"/>
          <w:numId w:val="15"/>
        </w:numPr>
        <w:spacing w:after="240" w:line="240" w:lineRule="auto"/>
        <w:rPr>
          <w:rFonts w:ascii="Arial" w:hAnsi="Arial" w:cs="Arial"/>
          <w:sz w:val="24"/>
        </w:rPr>
      </w:pPr>
      <w:r w:rsidRPr="00323F50">
        <w:rPr>
          <w:rFonts w:ascii="Arial" w:hAnsi="Arial" w:cs="Arial"/>
          <w:sz w:val="24"/>
        </w:rPr>
        <w:t xml:space="preserve">Zorg dat de koppeling tussen metagegevens en </w:t>
      </w:r>
      <w:del w:id="318" w:author="Reijden, Wout van der" w:date="2022-08-11T16:05:00Z">
        <w:r w:rsidRPr="00323F50" w:rsidDel="00D71B8E">
          <w:rPr>
            <w:rFonts w:ascii="Arial" w:hAnsi="Arial" w:cs="Arial"/>
            <w:sz w:val="24"/>
          </w:rPr>
          <w:delText>archiefbescheiden</w:delText>
        </w:r>
      </w:del>
      <w:ins w:id="319" w:author="Reijden, Wout van der" w:date="2022-08-11T16:05:00Z">
        <w:r w:rsidR="00D71B8E">
          <w:rPr>
            <w:rFonts w:ascii="Arial" w:hAnsi="Arial" w:cs="Arial"/>
            <w:sz w:val="24"/>
          </w:rPr>
          <w:t>archiefstukken</w:t>
        </w:r>
      </w:ins>
      <w:r w:rsidRPr="00323F50">
        <w:rPr>
          <w:rFonts w:ascii="Arial" w:hAnsi="Arial" w:cs="Arial"/>
          <w:sz w:val="24"/>
        </w:rPr>
        <w:t xml:space="preserve"> behouden blijft. Dat betekent bijvoorbeeld dat er voorzieningen getroffen moeten worden om die koppeling in stand te houden als de </w:t>
      </w:r>
      <w:del w:id="320" w:author="Reijden, Wout van der" w:date="2022-08-11T16:05:00Z">
        <w:r w:rsidRPr="00323F50" w:rsidDel="00D71B8E">
          <w:rPr>
            <w:rFonts w:ascii="Arial" w:hAnsi="Arial" w:cs="Arial"/>
            <w:sz w:val="24"/>
          </w:rPr>
          <w:delText>archiefbescheiden</w:delText>
        </w:r>
      </w:del>
      <w:ins w:id="321" w:author="Reijden, Wout van der" w:date="2022-08-11T16:05:00Z">
        <w:r w:rsidR="00D71B8E">
          <w:rPr>
            <w:rFonts w:ascii="Arial" w:hAnsi="Arial" w:cs="Arial"/>
            <w:sz w:val="24"/>
          </w:rPr>
          <w:t>archiefstukken</w:t>
        </w:r>
      </w:ins>
      <w:r w:rsidRPr="00323F50">
        <w:rPr>
          <w:rFonts w:ascii="Arial" w:hAnsi="Arial" w:cs="Arial"/>
          <w:sz w:val="24"/>
        </w:rPr>
        <w:t xml:space="preserve"> verplaatst worden vanuit het ene naar het andere systeem.</w:t>
      </w:r>
    </w:p>
    <w:p w14:paraId="7FB73509"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4.1.2 </w:t>
      </w:r>
      <w:proofErr w:type="spellStart"/>
      <w:r w:rsidRPr="00323F50">
        <w:rPr>
          <w:rFonts w:ascii="Arial" w:hAnsi="Arial" w:cs="Arial"/>
          <w:b/>
          <w:bCs/>
          <w:sz w:val="24"/>
        </w:rPr>
        <w:t>Metagevensschema</w:t>
      </w:r>
      <w:proofErr w:type="spellEnd"/>
    </w:p>
    <w:p w14:paraId="327A996D"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Een metagegevensschema zoals bedoeld in NEN-ISO 23081 is een logisch ontwerp dat de relatie tussen metagegevenselementen beschrijft door regels te benoemen voor het gebruik en beheer van metagegevens, vooral met betrekking tot:</w:t>
      </w:r>
    </w:p>
    <w:p w14:paraId="245CA784" w14:textId="77777777" w:rsidR="00323F50" w:rsidRPr="00323F50" w:rsidRDefault="00323F50" w:rsidP="00323F50">
      <w:pPr>
        <w:numPr>
          <w:ilvl w:val="0"/>
          <w:numId w:val="16"/>
        </w:numPr>
        <w:spacing w:before="60" w:after="120" w:line="240" w:lineRule="auto"/>
        <w:rPr>
          <w:rFonts w:ascii="Arial" w:hAnsi="Arial" w:cs="Arial"/>
          <w:sz w:val="24"/>
        </w:rPr>
      </w:pPr>
      <w:r w:rsidRPr="00323F50">
        <w:rPr>
          <w:rFonts w:ascii="Arial" w:hAnsi="Arial" w:cs="Arial"/>
          <w:sz w:val="24"/>
        </w:rPr>
        <w:t>semantiek - welke naam kies je voor een element;</w:t>
      </w:r>
    </w:p>
    <w:p w14:paraId="11934048" w14:textId="77777777" w:rsidR="00323F50" w:rsidRPr="00323F50" w:rsidRDefault="00323F50" w:rsidP="00323F50">
      <w:pPr>
        <w:numPr>
          <w:ilvl w:val="0"/>
          <w:numId w:val="16"/>
        </w:numPr>
        <w:spacing w:before="60" w:after="120" w:line="240" w:lineRule="auto"/>
        <w:rPr>
          <w:rFonts w:ascii="Arial" w:hAnsi="Arial" w:cs="Arial"/>
          <w:sz w:val="24"/>
        </w:rPr>
      </w:pPr>
      <w:r w:rsidRPr="00323F50">
        <w:rPr>
          <w:rFonts w:ascii="Arial" w:hAnsi="Arial" w:cs="Arial"/>
          <w:sz w:val="24"/>
        </w:rPr>
        <w:t xml:space="preserve">syntaxis - hoe wordt de inhoud van het element samengesteld, bijvoorbeeld </w:t>
      </w:r>
      <w:proofErr w:type="spellStart"/>
      <w:r w:rsidRPr="00323F50">
        <w:rPr>
          <w:rFonts w:ascii="Arial" w:hAnsi="Arial" w:cs="Arial"/>
          <w:sz w:val="24"/>
        </w:rPr>
        <w:t>yyyymmdd</w:t>
      </w:r>
      <w:proofErr w:type="spellEnd"/>
      <w:r w:rsidRPr="00323F50">
        <w:rPr>
          <w:rFonts w:ascii="Arial" w:hAnsi="Arial" w:cs="Arial"/>
          <w:sz w:val="24"/>
        </w:rPr>
        <w:t xml:space="preserve"> of </w:t>
      </w:r>
      <w:proofErr w:type="spellStart"/>
      <w:r w:rsidRPr="00323F50">
        <w:rPr>
          <w:rFonts w:ascii="Arial" w:hAnsi="Arial" w:cs="Arial"/>
          <w:sz w:val="24"/>
        </w:rPr>
        <w:t>ddmmyyyy</w:t>
      </w:r>
      <w:proofErr w:type="spellEnd"/>
      <w:r w:rsidRPr="00323F50">
        <w:rPr>
          <w:rFonts w:ascii="Arial" w:hAnsi="Arial" w:cs="Arial"/>
          <w:sz w:val="24"/>
        </w:rPr>
        <w:t>;</w:t>
      </w:r>
    </w:p>
    <w:p w14:paraId="5915CF04" w14:textId="77777777" w:rsidR="00323F50" w:rsidRPr="00323F50" w:rsidRDefault="00323F50" w:rsidP="00323F50">
      <w:pPr>
        <w:numPr>
          <w:ilvl w:val="0"/>
          <w:numId w:val="16"/>
        </w:numPr>
        <w:spacing w:before="60" w:after="120" w:line="240" w:lineRule="auto"/>
        <w:rPr>
          <w:rFonts w:ascii="Arial" w:hAnsi="Arial" w:cs="Arial"/>
          <w:sz w:val="24"/>
        </w:rPr>
      </w:pPr>
      <w:r w:rsidRPr="00323F50">
        <w:rPr>
          <w:rFonts w:ascii="Arial" w:hAnsi="Arial" w:cs="Arial"/>
          <w:sz w:val="24"/>
        </w:rPr>
        <w:t>het verplichtingenregime - welke elementen zijn verplicht en welke optioneel.</w:t>
      </w:r>
    </w:p>
    <w:p w14:paraId="34B3A385" w14:textId="7F3D93D0"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Tezamen wordt dit ook wel een </w:t>
      </w:r>
      <w:proofErr w:type="spellStart"/>
      <w:r w:rsidRPr="00323F50">
        <w:rPr>
          <w:rFonts w:ascii="Arial" w:hAnsi="Arial" w:cs="Arial"/>
          <w:sz w:val="24"/>
        </w:rPr>
        <w:t>elementen</w:t>
      </w:r>
      <w:del w:id="322" w:author="Lankvelt, Anna van" w:date="2022-08-12T10:03:00Z">
        <w:r w:rsidRPr="00323F50" w:rsidDel="004D4FEE">
          <w:rPr>
            <w:rFonts w:ascii="Arial" w:hAnsi="Arial" w:cs="Arial"/>
            <w:sz w:val="24"/>
          </w:rPr>
          <w:delText xml:space="preserve"> </w:delText>
        </w:r>
      </w:del>
      <w:r w:rsidRPr="00323F50">
        <w:rPr>
          <w:rFonts w:ascii="Arial" w:hAnsi="Arial" w:cs="Arial"/>
          <w:sz w:val="24"/>
        </w:rPr>
        <w:t>set</w:t>
      </w:r>
      <w:proofErr w:type="spellEnd"/>
      <w:r w:rsidRPr="00323F50">
        <w:rPr>
          <w:rFonts w:ascii="Arial" w:hAnsi="Arial" w:cs="Arial"/>
          <w:sz w:val="24"/>
        </w:rPr>
        <w:t xml:space="preserve"> genoemd. </w:t>
      </w:r>
      <w:ins w:id="323" w:author="Reijden, Wout van der" w:date="2022-08-11T13:37:00Z">
        <w:r w:rsidR="00750089">
          <w:rPr>
            <w:rFonts w:ascii="Arial" w:hAnsi="Arial" w:cs="Arial"/>
            <w:sz w:val="24"/>
          </w:rPr>
          <w:t>MDTO</w:t>
        </w:r>
      </w:ins>
      <w:del w:id="324" w:author="Reijden, Wout van der" w:date="2022-08-11T13:37:00Z">
        <w:r w:rsidRPr="00323F50" w:rsidDel="00750089">
          <w:rPr>
            <w:rFonts w:ascii="Arial" w:hAnsi="Arial" w:cs="Arial"/>
            <w:sz w:val="24"/>
          </w:rPr>
          <w:delText>TML</w:delText>
        </w:r>
      </w:del>
      <w:del w:id="325" w:author="Reijden, Wout van der" w:date="2022-08-11T13:36:00Z">
        <w:r w:rsidRPr="00323F50" w:rsidDel="00750089">
          <w:rPr>
            <w:rFonts w:ascii="Arial" w:hAnsi="Arial" w:cs="Arial"/>
            <w:sz w:val="24"/>
          </w:rPr>
          <w:delText>O</w:delText>
        </w:r>
      </w:del>
      <w:r w:rsidRPr="00323F50">
        <w:rPr>
          <w:rFonts w:ascii="Arial" w:hAnsi="Arial" w:cs="Arial"/>
          <w:sz w:val="24"/>
        </w:rPr>
        <w:t xml:space="preserve"> is een voorbeeld van een </w:t>
      </w:r>
      <w:proofErr w:type="spellStart"/>
      <w:r w:rsidRPr="00323F50">
        <w:rPr>
          <w:rFonts w:ascii="Arial" w:hAnsi="Arial" w:cs="Arial"/>
          <w:sz w:val="24"/>
        </w:rPr>
        <w:t>elementenset</w:t>
      </w:r>
      <w:proofErr w:type="spellEnd"/>
      <w:r w:rsidRPr="00323F50">
        <w:rPr>
          <w:rFonts w:ascii="Arial" w:hAnsi="Arial" w:cs="Arial"/>
          <w:sz w:val="24"/>
        </w:rPr>
        <w:t xml:space="preserve">. De </w:t>
      </w:r>
      <w:proofErr w:type="spellStart"/>
      <w:r w:rsidRPr="00323F50">
        <w:rPr>
          <w:rFonts w:ascii="Arial" w:hAnsi="Arial" w:cs="Arial"/>
          <w:sz w:val="24"/>
        </w:rPr>
        <w:t>elementenset</w:t>
      </w:r>
      <w:proofErr w:type="spellEnd"/>
      <w:r w:rsidRPr="00323F50">
        <w:rPr>
          <w:rFonts w:ascii="Arial" w:hAnsi="Arial" w:cs="Arial"/>
          <w:sz w:val="24"/>
        </w:rPr>
        <w:t xml:space="preserve"> is hier gespecificeerd vanuit het oogpunt van duurzame toegankelijkheid en wordt geacht generiek te zijn (dus van toepassing op alle soorten informatie). Organisaties kunnen daarnaast andere metagegevens vastleggen voor andere doeleinden (zoals het specifiek beschrijven van </w:t>
      </w:r>
      <w:proofErr w:type="spellStart"/>
      <w:r w:rsidRPr="00323F50">
        <w:rPr>
          <w:rFonts w:ascii="Arial" w:hAnsi="Arial" w:cs="Arial"/>
          <w:sz w:val="24"/>
        </w:rPr>
        <w:t>geo-informatie</w:t>
      </w:r>
      <w:proofErr w:type="spellEnd"/>
      <w:r w:rsidRPr="00323F50">
        <w:rPr>
          <w:rFonts w:ascii="Arial" w:hAnsi="Arial" w:cs="Arial"/>
          <w:sz w:val="24"/>
        </w:rPr>
        <w:t>), met behulp andere standaarden of bestaande ontologieën (zoals NEN-ISO 19115)</w:t>
      </w:r>
    </w:p>
    <w:p w14:paraId="6A9501B3" w14:textId="5D7DA05B" w:rsidR="00323F50" w:rsidRPr="00323F50" w:rsidRDefault="00323F50" w:rsidP="00323F50">
      <w:pPr>
        <w:spacing w:before="240" w:after="240" w:line="240" w:lineRule="auto"/>
        <w:rPr>
          <w:rFonts w:ascii="Arial" w:hAnsi="Arial" w:cs="Arial"/>
          <w:sz w:val="24"/>
        </w:rPr>
      </w:pPr>
      <w:del w:id="326" w:author="Reijden, Wout van der" w:date="2022-08-15T08:38:00Z">
        <w:r w:rsidRPr="00323F50" w:rsidDel="005757FE">
          <w:rPr>
            <w:rFonts w:ascii="Arial" w:hAnsi="Arial" w:cs="Arial"/>
            <w:b/>
            <w:bCs/>
            <w:sz w:val="24"/>
          </w:rPr>
          <w:delText xml:space="preserve">TO DO: </w:delText>
        </w:r>
      </w:del>
      <w:r w:rsidRPr="005757FE">
        <w:rPr>
          <w:rFonts w:ascii="Arial" w:hAnsi="Arial" w:cs="Arial"/>
          <w:sz w:val="24"/>
        </w:rPr>
        <w:t xml:space="preserve">Op dit moment </w:t>
      </w:r>
      <w:ins w:id="327" w:author="Reijden, Wout van der" w:date="2022-08-11T13:38:00Z">
        <w:r w:rsidR="00750089" w:rsidRPr="005757FE">
          <w:rPr>
            <w:rFonts w:ascii="Arial" w:hAnsi="Arial" w:cs="Arial"/>
            <w:sz w:val="24"/>
          </w:rPr>
          <w:t xml:space="preserve">worden </w:t>
        </w:r>
      </w:ins>
      <w:del w:id="328" w:author="Reijden, Wout van der" w:date="2022-08-11T13:38:00Z">
        <w:r w:rsidRPr="005757FE" w:rsidDel="00750089">
          <w:rPr>
            <w:rFonts w:ascii="Arial" w:hAnsi="Arial" w:cs="Arial"/>
            <w:sz w:val="24"/>
          </w:rPr>
          <w:delText xml:space="preserve">zijn </w:delText>
        </w:r>
      </w:del>
      <w:r w:rsidRPr="005757FE">
        <w:rPr>
          <w:rFonts w:ascii="Arial" w:hAnsi="Arial" w:cs="Arial"/>
          <w:sz w:val="24"/>
        </w:rPr>
        <w:t xml:space="preserve">er twee </w:t>
      </w:r>
      <w:ins w:id="329" w:author="Reijden, Wout van der" w:date="2022-08-11T16:54:00Z">
        <w:r w:rsidR="00C5599E" w:rsidRPr="005757FE">
          <w:rPr>
            <w:rFonts w:ascii="Arial" w:hAnsi="Arial" w:cs="Arial"/>
            <w:sz w:val="24"/>
          </w:rPr>
          <w:t>binnen de Nederlandse overheid twee elementensets gebruikt:</w:t>
        </w:r>
      </w:ins>
      <w:del w:id="330" w:author="Reijden, Wout van der" w:date="2022-08-11T16:51:00Z">
        <w:r w:rsidRPr="005757FE" w:rsidDel="00C5599E">
          <w:rPr>
            <w:rFonts w:ascii="Arial" w:hAnsi="Arial" w:cs="Arial"/>
            <w:sz w:val="24"/>
          </w:rPr>
          <w:delText>toepassingsprofielen</w:delText>
        </w:r>
      </w:del>
      <w:del w:id="331" w:author="Lankvelt, Anna van" w:date="2022-08-12T08:52:00Z">
        <w:r w:rsidRPr="005757FE" w:rsidDel="005C0015">
          <w:rPr>
            <w:rFonts w:ascii="Arial" w:hAnsi="Arial" w:cs="Arial"/>
            <w:sz w:val="24"/>
          </w:rPr>
          <w:delText xml:space="preserve">, </w:delText>
        </w:r>
      </w:del>
      <w:del w:id="332" w:author="Reijden, Wout van der" w:date="2022-08-11T13:38:00Z">
        <w:r w:rsidRPr="005757FE" w:rsidDel="00750089">
          <w:rPr>
            <w:rFonts w:ascii="Arial" w:hAnsi="Arial" w:cs="Arial"/>
            <w:sz w:val="24"/>
          </w:rPr>
          <w:delText>die beide gebasee</w:delText>
        </w:r>
      </w:del>
      <w:del w:id="333" w:author="Reijden, Wout van der" w:date="2022-08-11T13:37:00Z">
        <w:r w:rsidRPr="005757FE" w:rsidDel="00750089">
          <w:rPr>
            <w:rFonts w:ascii="Arial" w:hAnsi="Arial" w:cs="Arial"/>
            <w:sz w:val="24"/>
          </w:rPr>
          <w:delText>rd zijn op de Richtlijn</w:delText>
        </w:r>
      </w:del>
      <w:ins w:id="334" w:author="Lankvelt, Anna van" w:date="2022-08-12T08:52:00Z">
        <w:r w:rsidR="005C0015" w:rsidRPr="005757FE">
          <w:rPr>
            <w:rFonts w:ascii="Arial" w:hAnsi="Arial" w:cs="Arial"/>
            <w:sz w:val="24"/>
          </w:rPr>
          <w:t xml:space="preserve"> </w:t>
        </w:r>
      </w:ins>
      <w:ins w:id="335" w:author="Lankvelt, Anna van" w:date="2022-08-12T10:04:00Z">
        <w:r w:rsidR="004D4FEE" w:rsidRPr="005757FE">
          <w:rPr>
            <w:rFonts w:ascii="Arial" w:hAnsi="Arial" w:cs="Arial"/>
            <w:sz w:val="24"/>
          </w:rPr>
          <w:t>MDTO (</w:t>
        </w:r>
      </w:ins>
      <w:del w:id="336" w:author="Lankvelt, Anna van" w:date="2022-08-12T08:52:00Z">
        <w:r w:rsidRPr="005757FE" w:rsidDel="005C0015">
          <w:rPr>
            <w:rFonts w:ascii="Arial" w:hAnsi="Arial" w:cs="Arial"/>
            <w:sz w:val="24"/>
          </w:rPr>
          <w:delText>:</w:delText>
        </w:r>
      </w:del>
      <w:del w:id="337" w:author="Lankvelt, Anna van" w:date="2022-08-12T10:04:00Z">
        <w:r w:rsidRPr="005757FE" w:rsidDel="004D4FEE">
          <w:rPr>
            <w:rFonts w:ascii="Arial" w:hAnsi="Arial" w:cs="Arial"/>
            <w:sz w:val="24"/>
          </w:rPr>
          <w:delText xml:space="preserve"> </w:delText>
        </w:r>
      </w:del>
      <w:ins w:id="338" w:author="Reijden, Wout van der" w:date="2022-08-11T17:00:00Z">
        <w:r w:rsidR="006C7ED2" w:rsidRPr="005757FE">
          <w:rPr>
            <w:rFonts w:ascii="Arial" w:hAnsi="Arial" w:cs="Arial"/>
            <w:sz w:val="24"/>
          </w:rPr>
          <w:t>Metagegevens Duurzaam Toegankelijke Overheidsinformatie</w:t>
        </w:r>
        <w:del w:id="339" w:author="Lankvelt, Anna van" w:date="2022-08-12T10:04:00Z">
          <w:r w:rsidR="006C7ED2" w:rsidRPr="005757FE" w:rsidDel="004D4FEE">
            <w:rPr>
              <w:rFonts w:ascii="Arial" w:hAnsi="Arial" w:cs="Arial"/>
              <w:sz w:val="24"/>
            </w:rPr>
            <w:delText xml:space="preserve"> (</w:delText>
          </w:r>
        </w:del>
      </w:ins>
      <w:ins w:id="340" w:author="Reijden, Wout van der" w:date="2022-08-11T16:54:00Z">
        <w:del w:id="341" w:author="Lankvelt, Anna van" w:date="2022-08-12T10:04:00Z">
          <w:r w:rsidR="00C5599E" w:rsidRPr="005757FE" w:rsidDel="004D4FEE">
            <w:rPr>
              <w:rFonts w:ascii="Arial" w:hAnsi="Arial" w:cs="Arial"/>
              <w:sz w:val="24"/>
            </w:rPr>
            <w:delText>MDTO</w:delText>
          </w:r>
        </w:del>
      </w:ins>
      <w:ins w:id="342" w:author="Reijden, Wout van der" w:date="2022-08-11T17:01:00Z">
        <w:r w:rsidR="006C7ED2" w:rsidRPr="005757FE">
          <w:rPr>
            <w:rFonts w:ascii="Arial" w:hAnsi="Arial" w:cs="Arial"/>
            <w:sz w:val="24"/>
          </w:rPr>
          <w:t>)</w:t>
        </w:r>
      </w:ins>
      <w:ins w:id="343" w:author="Reijden, Wout van der" w:date="2022-08-11T16:55:00Z">
        <w:r w:rsidR="00C5599E" w:rsidRPr="005757FE">
          <w:rPr>
            <w:rFonts w:ascii="Arial" w:hAnsi="Arial" w:cs="Arial"/>
            <w:sz w:val="24"/>
          </w:rPr>
          <w:t xml:space="preserve"> </w:t>
        </w:r>
      </w:ins>
      <w:ins w:id="344" w:author="Reijden, Wout van der" w:date="2022-08-11T16:56:00Z">
        <w:r w:rsidR="00C5599E" w:rsidRPr="005757FE">
          <w:rPr>
            <w:rFonts w:ascii="Arial" w:hAnsi="Arial" w:cs="Arial"/>
            <w:sz w:val="24"/>
          </w:rPr>
          <w:t>is, als opvolger van TMLO, norm</w:t>
        </w:r>
        <w:r w:rsidR="006C7ED2" w:rsidRPr="005757FE">
          <w:rPr>
            <w:rFonts w:ascii="Arial" w:hAnsi="Arial" w:cs="Arial"/>
            <w:sz w:val="24"/>
          </w:rPr>
          <w:t xml:space="preserve"> </w:t>
        </w:r>
      </w:ins>
      <w:del w:id="345" w:author="Reijden, Wout van der" w:date="2022-08-11T16:54:00Z">
        <w:r w:rsidRPr="005757FE" w:rsidDel="00C5599E">
          <w:rPr>
            <w:rFonts w:ascii="Arial" w:hAnsi="Arial" w:cs="Arial"/>
            <w:sz w:val="24"/>
          </w:rPr>
          <w:delText xml:space="preserve">TMLO </w:delText>
        </w:r>
      </w:del>
      <w:r w:rsidRPr="005757FE">
        <w:rPr>
          <w:rFonts w:ascii="Arial" w:hAnsi="Arial" w:cs="Arial"/>
          <w:sz w:val="24"/>
        </w:rPr>
        <w:t>voor lokale overheden</w:t>
      </w:r>
      <w:ins w:id="346" w:author="Reijden, Wout van der" w:date="2022-08-11T16:57:00Z">
        <w:r w:rsidR="006C7ED2" w:rsidRPr="005757FE">
          <w:rPr>
            <w:rFonts w:ascii="Arial" w:hAnsi="Arial" w:cs="Arial"/>
            <w:sz w:val="24"/>
          </w:rPr>
          <w:t>. H</w:t>
        </w:r>
      </w:ins>
      <w:del w:id="347" w:author="Reijden, Wout van der" w:date="2022-08-11T16:57:00Z">
        <w:r w:rsidRPr="005757FE" w:rsidDel="006C7ED2">
          <w:rPr>
            <w:rFonts w:ascii="Arial" w:hAnsi="Arial" w:cs="Arial"/>
            <w:sz w:val="24"/>
          </w:rPr>
          <w:delText xml:space="preserve"> en h</w:delText>
        </w:r>
      </w:del>
      <w:r w:rsidRPr="005757FE">
        <w:rPr>
          <w:rFonts w:ascii="Arial" w:hAnsi="Arial" w:cs="Arial"/>
          <w:sz w:val="24"/>
        </w:rPr>
        <w:t>et Toepassingsprofiel Metagegevens Rijksoverheid</w:t>
      </w:r>
      <w:ins w:id="348" w:author="Reijden, Wout van der" w:date="2022-08-11T16:57:00Z">
        <w:r w:rsidR="006C7ED2" w:rsidRPr="005757FE">
          <w:rPr>
            <w:rFonts w:ascii="Arial" w:hAnsi="Arial" w:cs="Arial"/>
            <w:sz w:val="24"/>
          </w:rPr>
          <w:t xml:space="preserve"> </w:t>
        </w:r>
      </w:ins>
      <w:ins w:id="349" w:author="Reijden, Wout van der" w:date="2022-08-11T17:01:00Z">
        <w:r w:rsidR="006C7ED2" w:rsidRPr="005757FE">
          <w:rPr>
            <w:rFonts w:ascii="Arial" w:hAnsi="Arial" w:cs="Arial"/>
            <w:sz w:val="24"/>
          </w:rPr>
          <w:t xml:space="preserve">(TMR) </w:t>
        </w:r>
      </w:ins>
      <w:ins w:id="350" w:author="Reijden, Wout van der" w:date="2022-08-11T16:57:00Z">
        <w:r w:rsidR="006C7ED2" w:rsidRPr="005757FE">
          <w:rPr>
            <w:rFonts w:ascii="Arial" w:hAnsi="Arial" w:cs="Arial"/>
            <w:sz w:val="24"/>
          </w:rPr>
          <w:t>geldt vooralsnog als norm voor de Rijksoverheid. De intentie is om MDTO o</w:t>
        </w:r>
      </w:ins>
      <w:ins w:id="351" w:author="Reijden, Wout van der" w:date="2022-08-11T16:58:00Z">
        <w:r w:rsidR="006C7ED2" w:rsidRPr="005757FE">
          <w:rPr>
            <w:rFonts w:ascii="Arial" w:hAnsi="Arial" w:cs="Arial"/>
            <w:sz w:val="24"/>
          </w:rPr>
          <w:t xml:space="preserve">ok te laten vaststellen als norm voor het Rijk. Rijksoverheidsorganisaties mogen MDTO </w:t>
        </w:r>
      </w:ins>
      <w:ins w:id="352" w:author="Reijden, Wout van der" w:date="2022-08-11T16:59:00Z">
        <w:r w:rsidR="006C7ED2" w:rsidRPr="005757FE">
          <w:rPr>
            <w:rFonts w:ascii="Arial" w:hAnsi="Arial" w:cs="Arial"/>
            <w:sz w:val="24"/>
          </w:rPr>
          <w:t xml:space="preserve">in de tussentijd </w:t>
        </w:r>
      </w:ins>
      <w:ins w:id="353" w:author="Reijden, Wout van der" w:date="2022-08-11T16:58:00Z">
        <w:r w:rsidR="006C7ED2" w:rsidRPr="005757FE">
          <w:rPr>
            <w:rFonts w:ascii="Arial" w:hAnsi="Arial" w:cs="Arial"/>
            <w:sz w:val="24"/>
          </w:rPr>
          <w:t>al wel gebruiken</w:t>
        </w:r>
      </w:ins>
      <w:r w:rsidRPr="005757FE">
        <w:rPr>
          <w:rFonts w:ascii="Arial" w:hAnsi="Arial" w:cs="Arial"/>
          <w:sz w:val="24"/>
        </w:rPr>
        <w:t xml:space="preserve">. </w:t>
      </w:r>
      <w:del w:id="354" w:author="Reijden, Wout van der" w:date="2022-08-11T16:55:00Z">
        <w:r w:rsidRPr="005757FE" w:rsidDel="00C5599E">
          <w:rPr>
            <w:rFonts w:ascii="Arial" w:hAnsi="Arial" w:cs="Arial"/>
            <w:sz w:val="24"/>
          </w:rPr>
          <w:delText>TMLO wordt op dit moment doorontwikkeld, waarbij het de intentie is dat ook het Rijk TMLO gaat adopteren (en het TP Rijk komt te vervallen).</w:delText>
        </w:r>
      </w:del>
    </w:p>
    <w:p w14:paraId="716F2ECE" w14:textId="2BFF4BDC"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Iedere overheidsorganisatie wordt geacht een eigen metagegevensschema vast te stellen</w:t>
      </w:r>
      <w:ins w:id="355" w:author="Reijden, Wout van der" w:date="2022-08-11T16:59:00Z">
        <w:r w:rsidR="006C7ED2">
          <w:rPr>
            <w:rFonts w:ascii="Arial" w:hAnsi="Arial" w:cs="Arial"/>
            <w:sz w:val="24"/>
          </w:rPr>
          <w:t>.</w:t>
        </w:r>
      </w:ins>
      <w:del w:id="356" w:author="Reijden, Wout van der" w:date="2022-08-11T16:59:00Z">
        <w:r w:rsidRPr="00323F50" w:rsidDel="006C7ED2">
          <w:rPr>
            <w:rFonts w:ascii="Arial" w:hAnsi="Arial" w:cs="Arial"/>
            <w:sz w:val="24"/>
          </w:rPr>
          <w:delText>,</w:delText>
        </w:r>
      </w:del>
      <w:r w:rsidRPr="00323F50">
        <w:rPr>
          <w:rFonts w:ascii="Arial" w:hAnsi="Arial" w:cs="Arial"/>
          <w:sz w:val="24"/>
        </w:rPr>
        <w:t xml:space="preserve"> </w:t>
      </w:r>
      <w:del w:id="357" w:author="Reijden, Wout van der" w:date="2022-08-11T16:59:00Z">
        <w:r w:rsidRPr="00323F50" w:rsidDel="006C7ED2">
          <w:rPr>
            <w:rFonts w:ascii="Arial" w:hAnsi="Arial" w:cs="Arial"/>
            <w:sz w:val="24"/>
          </w:rPr>
          <w:delText xml:space="preserve">Dit geldt voor alle blijvend te bewaren </w:delText>
        </w:r>
      </w:del>
      <w:del w:id="358" w:author="Reijden, Wout van der" w:date="2022-08-11T16:05:00Z">
        <w:r w:rsidRPr="00323F50" w:rsidDel="00D71B8E">
          <w:rPr>
            <w:rFonts w:ascii="Arial" w:hAnsi="Arial" w:cs="Arial"/>
            <w:sz w:val="24"/>
          </w:rPr>
          <w:delText>archiefbescheiden</w:delText>
        </w:r>
      </w:del>
      <w:del w:id="359" w:author="Reijden, Wout van der" w:date="2022-08-11T16:59:00Z">
        <w:r w:rsidRPr="00323F50" w:rsidDel="006C7ED2">
          <w:rPr>
            <w:rFonts w:ascii="Arial" w:hAnsi="Arial" w:cs="Arial"/>
            <w:sz w:val="24"/>
          </w:rPr>
          <w:delText xml:space="preserve"> die in de organisatie voorkomen. </w:delText>
        </w:r>
      </w:del>
      <w:r w:rsidRPr="00323F50">
        <w:rPr>
          <w:rFonts w:ascii="Arial" w:hAnsi="Arial" w:cs="Arial"/>
          <w:sz w:val="24"/>
        </w:rPr>
        <w:t xml:space="preserve">Van belang daarbij is dat in ieder geval elementen zoals gespecificeerd in </w:t>
      </w:r>
      <w:del w:id="360" w:author="Reijden, Wout van der" w:date="2022-08-11T17:00:00Z">
        <w:r w:rsidRPr="00323F50" w:rsidDel="006C7ED2">
          <w:rPr>
            <w:rFonts w:ascii="Arial" w:hAnsi="Arial" w:cs="Arial"/>
            <w:sz w:val="24"/>
          </w:rPr>
          <w:delText>het toepassingsprofiel</w:delText>
        </w:r>
      </w:del>
      <w:ins w:id="361" w:author="Reijden, Wout van der" w:date="2022-08-11T17:00:00Z">
        <w:r w:rsidR="006C7ED2">
          <w:rPr>
            <w:rFonts w:ascii="Arial" w:hAnsi="Arial" w:cs="Arial"/>
            <w:sz w:val="24"/>
          </w:rPr>
          <w:t>de elementensets</w:t>
        </w:r>
      </w:ins>
      <w:r w:rsidRPr="00323F50">
        <w:rPr>
          <w:rFonts w:ascii="Arial" w:hAnsi="Arial" w:cs="Arial"/>
          <w:sz w:val="24"/>
        </w:rPr>
        <w:t xml:space="preserve"> onderdeel zijn van dit schema. Met behulp van dit schema kunnen organisaties nagaan in hoeverre informatiesystemen voldoen aan de regels uit het schema en maatregelen nemen als dit nodig blijkt.</w:t>
      </w:r>
    </w:p>
    <w:p w14:paraId="51637B90"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4.1.3 Software</w:t>
      </w:r>
    </w:p>
    <w:p w14:paraId="70881E59" w14:textId="23F98A8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In de </w:t>
      </w:r>
      <w:del w:id="362" w:author="Reijden, Wout van der" w:date="2022-08-11T16:21:00Z">
        <w:r w:rsidRPr="00323F50" w:rsidDel="00C21D9A">
          <w:rPr>
            <w:rFonts w:ascii="Arial" w:hAnsi="Arial" w:cs="Arial"/>
            <w:sz w:val="24"/>
          </w:rPr>
          <w:delText>metadata</w:delText>
        </w:r>
      </w:del>
      <w:ins w:id="363" w:author="Reijden, Wout van der" w:date="2022-08-11T16:21:00Z">
        <w:r w:rsidR="00C21D9A">
          <w:rPr>
            <w:rFonts w:ascii="Arial" w:hAnsi="Arial" w:cs="Arial"/>
            <w:sz w:val="24"/>
          </w:rPr>
          <w:t>metagegevens</w:t>
        </w:r>
      </w:ins>
      <w:r w:rsidRPr="00323F50">
        <w:rPr>
          <w:rFonts w:ascii="Arial" w:hAnsi="Arial" w:cs="Arial"/>
          <w:sz w:val="24"/>
        </w:rPr>
        <w:t xml:space="preserve"> moet ook worden vastgelegd met welke applicatie de informatie is gecreëerd, inclusief versienummer. Ook als er een nieuwe versie wordt geïnstalleerd, moet dit worden vastgelegd. Dit is een voorbeeld van ‘event-</w:t>
      </w:r>
      <w:proofErr w:type="spellStart"/>
      <w:r w:rsidRPr="00323F50">
        <w:rPr>
          <w:rFonts w:ascii="Arial" w:hAnsi="Arial" w:cs="Arial"/>
          <w:sz w:val="24"/>
        </w:rPr>
        <w:t>history</w:t>
      </w:r>
      <w:proofErr w:type="spellEnd"/>
      <w:r w:rsidRPr="00323F50">
        <w:rPr>
          <w:rFonts w:ascii="Arial" w:hAnsi="Arial" w:cs="Arial"/>
          <w:sz w:val="24"/>
        </w:rPr>
        <w:t xml:space="preserve">’ zoals in NEN-ISO 23081 en </w:t>
      </w:r>
      <w:del w:id="364" w:author="Reijden, Wout van der" w:date="2022-08-11T17:01:00Z">
        <w:r w:rsidRPr="00323F50" w:rsidDel="006C7ED2">
          <w:rPr>
            <w:rFonts w:ascii="Arial" w:hAnsi="Arial" w:cs="Arial"/>
            <w:sz w:val="24"/>
          </w:rPr>
          <w:delText>de Richtlijn/toepassingsprofiel</w:delText>
        </w:r>
      </w:del>
      <w:ins w:id="365" w:author="Reijden, Wout van der" w:date="2022-08-11T17:01:00Z">
        <w:r w:rsidR="006C7ED2">
          <w:rPr>
            <w:rFonts w:ascii="Arial" w:hAnsi="Arial" w:cs="Arial"/>
            <w:sz w:val="24"/>
          </w:rPr>
          <w:t>MDTO/TMR</w:t>
        </w:r>
      </w:ins>
      <w:r w:rsidRPr="00323F50">
        <w:rPr>
          <w:rFonts w:ascii="Arial" w:hAnsi="Arial" w:cs="Arial"/>
          <w:sz w:val="24"/>
        </w:rPr>
        <w:t xml:space="preserve"> verder wordt toegelicht.</w:t>
      </w:r>
    </w:p>
    <w:p w14:paraId="310130C6" w14:textId="77777777" w:rsidR="00323F50" w:rsidRPr="00323F50" w:rsidRDefault="00323F50" w:rsidP="00323F50">
      <w:pPr>
        <w:spacing w:line="240" w:lineRule="auto"/>
        <w:rPr>
          <w:rFonts w:ascii="Arial" w:hAnsi="Arial" w:cs="Arial"/>
          <w:sz w:val="24"/>
        </w:rPr>
      </w:pPr>
      <w:r w:rsidRPr="00323F50">
        <w:rPr>
          <w:rFonts w:ascii="Arial" w:hAnsi="Arial" w:cs="Arial"/>
          <w:sz w:val="24"/>
        </w:rPr>
        <w:t>Doordat de ruimtelijke plannen worden gemaakt met de wettelijke open standaarden (zie ook het </w:t>
      </w:r>
      <w:hyperlink r:id="rId60" w:history="1">
        <w:r w:rsidRPr="00323F50">
          <w:rPr>
            <w:rFonts w:ascii="Arial" w:hAnsi="Arial" w:cs="Arial"/>
            <w:color w:val="034575"/>
            <w:sz w:val="24"/>
            <w:u w:val="single"/>
          </w:rPr>
          <w:t>Forum Standaardisatie</w:t>
        </w:r>
      </w:hyperlink>
      <w:r w:rsidRPr="00323F50">
        <w:rPr>
          <w:rFonts w:ascii="Arial" w:hAnsi="Arial" w:cs="Arial"/>
          <w:sz w:val="24"/>
        </w:rPr>
        <w:t>) is er tot op heden geen aanleiding voor het bewaren van software. Er wordt uitgegaan van het principe dat software (viewers) om de plannen weer te geven deze open standaard moet kunnen lezen. Om de ruimtelijke plannen vanuit het archief direct te kunnen raadplegen is het echter wel van belang dat de zorgdrager over geschikte software beschikt.</w:t>
      </w:r>
    </w:p>
    <w:p w14:paraId="15B8D9E6"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4.2 Bewaartermijnen</w:t>
      </w:r>
    </w:p>
    <w:p w14:paraId="6F8C0858" w14:textId="377DA37E" w:rsidR="00323F50" w:rsidRPr="00323F50" w:rsidRDefault="00323F50" w:rsidP="00323F50">
      <w:pPr>
        <w:spacing w:line="240" w:lineRule="auto"/>
        <w:rPr>
          <w:rFonts w:ascii="Arial" w:hAnsi="Arial" w:cs="Arial"/>
          <w:sz w:val="24"/>
        </w:rPr>
      </w:pPr>
      <w:r w:rsidRPr="00323F50">
        <w:rPr>
          <w:rFonts w:ascii="Arial" w:hAnsi="Arial" w:cs="Arial"/>
          <w:sz w:val="24"/>
        </w:rPr>
        <w:t xml:space="preserve">De Archiefwet schrijft voor dat ieder overheidsorgaan moet beschikken over een selectielijst, die door de minister wordt vastgesteld. In de selectielijsten is bepaald of, en zo ja wanneer, </w:t>
      </w:r>
      <w:del w:id="366" w:author="Reijden, Wout van der" w:date="2022-08-11T16:05:00Z">
        <w:r w:rsidRPr="00323F50" w:rsidDel="00D71B8E">
          <w:rPr>
            <w:rFonts w:ascii="Arial" w:hAnsi="Arial" w:cs="Arial"/>
            <w:sz w:val="24"/>
          </w:rPr>
          <w:delText>archiefbescheiden</w:delText>
        </w:r>
      </w:del>
      <w:ins w:id="367" w:author="Reijden, Wout van der" w:date="2022-08-11T16:05:00Z">
        <w:r w:rsidR="00D71B8E">
          <w:rPr>
            <w:rFonts w:ascii="Arial" w:hAnsi="Arial" w:cs="Arial"/>
            <w:sz w:val="24"/>
          </w:rPr>
          <w:t>archiefstukken</w:t>
        </w:r>
      </w:ins>
      <w:r w:rsidRPr="00323F50">
        <w:rPr>
          <w:rFonts w:ascii="Arial" w:hAnsi="Arial" w:cs="Arial"/>
          <w:sz w:val="24"/>
        </w:rPr>
        <w:t xml:space="preserve"> vernietigd moeten worden. De </w:t>
      </w:r>
      <w:hyperlink r:id="rId61" w:history="1">
        <w:r w:rsidRPr="00323F50">
          <w:rPr>
            <w:rFonts w:ascii="Arial" w:hAnsi="Arial" w:cs="Arial"/>
            <w:color w:val="034575"/>
            <w:sz w:val="24"/>
            <w:u w:val="single"/>
          </w:rPr>
          <w:t>VNG</w:t>
        </w:r>
      </w:hyperlink>
      <w:r w:rsidRPr="00323F50">
        <w:rPr>
          <w:rFonts w:ascii="Arial" w:hAnsi="Arial" w:cs="Arial"/>
          <w:sz w:val="24"/>
        </w:rPr>
        <w:t> (bij mandaat van alle gemeenten), het </w:t>
      </w:r>
      <w:commentRangeStart w:id="368"/>
      <w:r w:rsidR="000F11D3">
        <w:fldChar w:fldCharType="begin"/>
      </w:r>
      <w:r w:rsidR="004D4FEE">
        <w:instrText>HYPERLINK "https://www.nationaalarchief.nl/archiveren/kennisbank/selectielijst-voor-archiefbescheiden-van-de-provinciale-organen-vanaf-1"</w:instrText>
      </w:r>
      <w:r w:rsidR="000F11D3">
        <w:fldChar w:fldCharType="separate"/>
      </w:r>
      <w:r w:rsidRPr="00323F50">
        <w:rPr>
          <w:rFonts w:ascii="Arial" w:hAnsi="Arial" w:cs="Arial"/>
          <w:color w:val="034575"/>
          <w:sz w:val="24"/>
          <w:u w:val="single"/>
        </w:rPr>
        <w:t>IPO</w:t>
      </w:r>
      <w:r w:rsidR="000F11D3">
        <w:rPr>
          <w:rFonts w:ascii="Arial" w:hAnsi="Arial" w:cs="Arial"/>
          <w:color w:val="034575"/>
          <w:sz w:val="24"/>
          <w:u w:val="single"/>
        </w:rPr>
        <w:fldChar w:fldCharType="end"/>
      </w:r>
      <w:commentRangeEnd w:id="368"/>
      <w:r w:rsidR="004D4FEE">
        <w:rPr>
          <w:rStyle w:val="Verwijzingopmerking"/>
        </w:rPr>
        <w:commentReference w:id="368"/>
      </w:r>
      <w:r w:rsidRPr="00323F50">
        <w:rPr>
          <w:rFonts w:ascii="Arial" w:hAnsi="Arial" w:cs="Arial"/>
          <w:sz w:val="24"/>
        </w:rPr>
        <w:t> (bij mandaat van de provincies) en het </w:t>
      </w:r>
      <w:hyperlink r:id="rId62" w:history="1">
        <w:r w:rsidRPr="00323F50">
          <w:rPr>
            <w:rFonts w:ascii="Arial" w:hAnsi="Arial" w:cs="Arial"/>
            <w:color w:val="034575"/>
            <w:sz w:val="24"/>
            <w:u w:val="single"/>
          </w:rPr>
          <w:t>Rijk</w:t>
        </w:r>
      </w:hyperlink>
      <w:r w:rsidRPr="00323F50">
        <w:rPr>
          <w:rFonts w:ascii="Arial" w:hAnsi="Arial" w:cs="Arial"/>
          <w:sz w:val="24"/>
        </w:rPr>
        <w:t> hebben ieder aparte selectielijsten opgesteld.</w:t>
      </w:r>
    </w:p>
    <w:p w14:paraId="6A291638" w14:textId="4D4641DA"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Wanneer </w:t>
      </w:r>
      <w:del w:id="369" w:author="Reijden, Wout van der" w:date="2022-08-11T16:05:00Z">
        <w:r w:rsidRPr="00323F50" w:rsidDel="00D71B8E">
          <w:rPr>
            <w:rFonts w:ascii="Arial" w:hAnsi="Arial" w:cs="Arial"/>
            <w:sz w:val="24"/>
          </w:rPr>
          <w:delText>archiefbescheiden</w:delText>
        </w:r>
      </w:del>
      <w:ins w:id="370" w:author="Reijden, Wout van der" w:date="2022-08-11T16:05:00Z">
        <w:r w:rsidR="00D71B8E">
          <w:rPr>
            <w:rFonts w:ascii="Arial" w:hAnsi="Arial" w:cs="Arial"/>
            <w:sz w:val="24"/>
          </w:rPr>
          <w:t>archiefstukken</w:t>
        </w:r>
      </w:ins>
      <w:r w:rsidRPr="00323F50">
        <w:rPr>
          <w:rFonts w:ascii="Arial" w:hAnsi="Arial" w:cs="Arial"/>
          <w:sz w:val="24"/>
        </w:rPr>
        <w:t xml:space="preserve"> voor bewaring worden aangemerkt, moeten ze na maximaal 20 jaar (korter mag ook, langer niet -uitzonderingen daargelaten-) worden overgebracht naar de archiefbewaarplaats die door de zorgdrager is aangewezen. Het ministerie van OCW is voornemens om de overbrengingstermijn in de nieuwe Archiefwet terug te brengen naar 10 jaar. Voor de rijksoverheid bevindt die bewaarplaats zich bij het Nationaal Archief. Gemeenten en provincies kunnen eigen archiefbewaarplaatsen hebben. Zij kunnen ook daarin samenwerken, zoals bijvoorbeeld </w:t>
      </w:r>
      <w:ins w:id="371" w:author="Lankvelt, Anna van" w:date="2022-08-12T10:07:00Z">
        <w:r w:rsidR="004D4FEE">
          <w:rPr>
            <w:rFonts w:ascii="Arial" w:hAnsi="Arial" w:cs="Arial"/>
            <w:sz w:val="24"/>
          </w:rPr>
          <w:t xml:space="preserve">met </w:t>
        </w:r>
      </w:ins>
      <w:r w:rsidRPr="00323F50">
        <w:rPr>
          <w:rFonts w:ascii="Arial" w:hAnsi="Arial" w:cs="Arial"/>
          <w:sz w:val="24"/>
        </w:rPr>
        <w:t xml:space="preserve">Regionale Archiefdiensten. Zolang de plannen nog niet zijn overgebracht naar een archiefbewaarplaats is de beheerder die is aangewezen door het bestuur, verantwoordelijk voor het in goede, geordende en toegankelijke staat te houden van de </w:t>
      </w:r>
      <w:del w:id="372" w:author="Reijden, Wout van der" w:date="2022-08-11T16:05:00Z">
        <w:r w:rsidRPr="00323F50" w:rsidDel="00D71B8E">
          <w:rPr>
            <w:rFonts w:ascii="Arial" w:hAnsi="Arial" w:cs="Arial"/>
            <w:sz w:val="24"/>
          </w:rPr>
          <w:delText>archiefbescheiden</w:delText>
        </w:r>
      </w:del>
      <w:ins w:id="373" w:author="Reijden, Wout van der" w:date="2022-08-11T16:05:00Z">
        <w:r w:rsidR="00D71B8E">
          <w:rPr>
            <w:rFonts w:ascii="Arial" w:hAnsi="Arial" w:cs="Arial"/>
            <w:sz w:val="24"/>
          </w:rPr>
          <w:t>archiefstukken</w:t>
        </w:r>
      </w:ins>
      <w:r w:rsidRPr="00323F50">
        <w:rPr>
          <w:rFonts w:ascii="Arial" w:hAnsi="Arial" w:cs="Arial"/>
          <w:sz w:val="24"/>
        </w:rPr>
        <w:t>.</w:t>
      </w:r>
    </w:p>
    <w:p w14:paraId="45466518" w14:textId="484FE45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Op dit moment wordt er gewerkt aan een nieuwe </w:t>
      </w:r>
      <w:del w:id="374" w:author="Reijden, Wout van der" w:date="2022-08-11T13:39:00Z">
        <w:r w:rsidRPr="00323F50" w:rsidDel="00750089">
          <w:rPr>
            <w:rFonts w:ascii="Arial" w:hAnsi="Arial" w:cs="Arial"/>
            <w:sz w:val="24"/>
          </w:rPr>
          <w:delText>a</w:delText>
        </w:r>
      </w:del>
      <w:ins w:id="375" w:author="Reijden, Wout van der" w:date="2022-08-11T13:39:00Z">
        <w:r w:rsidR="00750089">
          <w:rPr>
            <w:rFonts w:ascii="Arial" w:hAnsi="Arial" w:cs="Arial"/>
            <w:sz w:val="24"/>
          </w:rPr>
          <w:t>A</w:t>
        </w:r>
      </w:ins>
      <w:r w:rsidRPr="00323F50">
        <w:rPr>
          <w:rFonts w:ascii="Arial" w:hAnsi="Arial" w:cs="Arial"/>
          <w:sz w:val="24"/>
        </w:rPr>
        <w:t>rchiefwet, deze zal naar verwachting behalve vernietiging en overbrenging naar een archiefbewaarplaats (van te bewaren materiaal) ook nog een derde keuze bieden. Namelijk “bewaren bij de bron</w:t>
      </w:r>
      <w:ins w:id="376" w:author="Lankvelt, Anna van" w:date="2022-08-12T10:07:00Z">
        <w:r w:rsidR="004D4FEE">
          <w:rPr>
            <w:rFonts w:ascii="Arial" w:hAnsi="Arial" w:cs="Arial"/>
            <w:sz w:val="24"/>
          </w:rPr>
          <w:t>;</w:t>
        </w:r>
      </w:ins>
      <w:del w:id="377" w:author="Lankvelt, Anna van" w:date="2022-08-12T10:07:00Z">
        <w:r w:rsidRPr="00323F50" w:rsidDel="004D4FEE">
          <w:rPr>
            <w:rFonts w:ascii="Arial" w:hAnsi="Arial" w:cs="Arial"/>
            <w:sz w:val="24"/>
          </w:rPr>
          <w:delText>”</w:delText>
        </w:r>
      </w:del>
      <w:r w:rsidRPr="00323F50">
        <w:rPr>
          <w:rFonts w:ascii="Arial" w:hAnsi="Arial" w:cs="Arial"/>
          <w:sz w:val="24"/>
        </w:rPr>
        <w:t>, hiermee wordt het onder strenge voor</w:t>
      </w:r>
      <w:ins w:id="378" w:author="Lankvelt, Anna van" w:date="2022-08-12T10:08:00Z">
        <w:r w:rsidR="004D4FEE">
          <w:rPr>
            <w:rFonts w:ascii="Arial" w:hAnsi="Arial" w:cs="Arial"/>
            <w:sz w:val="24"/>
          </w:rPr>
          <w:t>w</w:t>
        </w:r>
      </w:ins>
      <w:r w:rsidRPr="00323F50">
        <w:rPr>
          <w:rFonts w:ascii="Arial" w:hAnsi="Arial" w:cs="Arial"/>
          <w:sz w:val="24"/>
        </w:rPr>
        <w:t>aarden mogelijk dat een archiefvormer/ zorgdrager zelf als archiefbewaarplaats wordt aangewezen</w:t>
      </w:r>
      <w:ins w:id="379" w:author="Reijden, Wout van der" w:date="2022-08-11T17:01:00Z">
        <w:r w:rsidR="006C7ED2">
          <w:rPr>
            <w:rFonts w:ascii="Arial" w:hAnsi="Arial" w:cs="Arial"/>
            <w:sz w:val="24"/>
          </w:rPr>
          <w:t xml:space="preserve"> voor bepaalde collecties</w:t>
        </w:r>
      </w:ins>
      <w:r w:rsidRPr="00323F50">
        <w:rPr>
          <w:rFonts w:ascii="Arial" w:hAnsi="Arial" w:cs="Arial"/>
          <w:sz w:val="24"/>
        </w:rPr>
        <w:t>. Dit is van belang voor organisaties die veel eigen dossiers voor langere tijd willen hergebruiken. Denk hier bij o.a</w:t>
      </w:r>
      <w:ins w:id="380" w:author="Reijden, Wout van der" w:date="2022-08-11T13:40:00Z">
        <w:r w:rsidR="00750089">
          <w:rPr>
            <w:rFonts w:ascii="Arial" w:hAnsi="Arial" w:cs="Arial"/>
            <w:sz w:val="24"/>
          </w:rPr>
          <w:t>.</w:t>
        </w:r>
      </w:ins>
      <w:r w:rsidRPr="00323F50">
        <w:rPr>
          <w:rFonts w:ascii="Arial" w:hAnsi="Arial" w:cs="Arial"/>
          <w:sz w:val="24"/>
        </w:rPr>
        <w:t xml:space="preserve"> aan het Kadaster. Bewaren bij de bron heeft geen invloed op de bewaartermijnen zelf maar wel op de locatie en de manier van opslag van archief</w:t>
      </w:r>
      <w:del w:id="381" w:author="Reijden, Wout van der" w:date="2022-08-11T17:02:00Z">
        <w:r w:rsidRPr="00323F50" w:rsidDel="006C7ED2">
          <w:rPr>
            <w:rFonts w:ascii="Arial" w:hAnsi="Arial" w:cs="Arial"/>
            <w:sz w:val="24"/>
          </w:rPr>
          <w:delText>materiaal</w:delText>
        </w:r>
      </w:del>
      <w:ins w:id="382" w:author="Reijden, Wout van der" w:date="2022-08-11T17:02:00Z">
        <w:r w:rsidR="006C7ED2">
          <w:rPr>
            <w:rFonts w:ascii="Arial" w:hAnsi="Arial" w:cs="Arial"/>
            <w:sz w:val="24"/>
          </w:rPr>
          <w:t>stukken</w:t>
        </w:r>
      </w:ins>
      <w:r w:rsidRPr="00323F50">
        <w:rPr>
          <w:rFonts w:ascii="Arial" w:hAnsi="Arial" w:cs="Arial"/>
          <w:sz w:val="24"/>
        </w:rPr>
        <w:t>.</w:t>
      </w:r>
    </w:p>
    <w:p w14:paraId="38A12223" w14:textId="462FB0D9"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Ook voor ruimtelijke plannen is bepaald of ze voor bewaring of vernietiging op termijn in aanmerking komen. Uit de desbetreffende selectielijsten blijkt dat deze plannen doorgaans voor permanente bewaring worden bestemd. Vaak is daarbij gespecificeerd dat het de vastgestelde versie van het plan betreft. Voorbereidende stukken moeten op termijn vernietigd worden (de vernietigingstermijnen variëren tussen de 5 en 20 jaar). De bepalingen in de selectielijsten gelden voor alle </w:t>
      </w:r>
      <w:del w:id="383" w:author="Reijden, Wout van der" w:date="2022-08-11T16:05:00Z">
        <w:r w:rsidRPr="00323F50" w:rsidDel="00D71B8E">
          <w:rPr>
            <w:rFonts w:ascii="Arial" w:hAnsi="Arial" w:cs="Arial"/>
            <w:sz w:val="24"/>
          </w:rPr>
          <w:delText>archiefbescheiden</w:delText>
        </w:r>
      </w:del>
      <w:ins w:id="384" w:author="Reijden, Wout van der" w:date="2022-08-11T16:05:00Z">
        <w:r w:rsidR="00D71B8E">
          <w:rPr>
            <w:rFonts w:ascii="Arial" w:hAnsi="Arial" w:cs="Arial"/>
            <w:sz w:val="24"/>
          </w:rPr>
          <w:t>archiefstukken</w:t>
        </w:r>
      </w:ins>
      <w:r w:rsidRPr="00323F50">
        <w:rPr>
          <w:rFonts w:ascii="Arial" w:hAnsi="Arial" w:cs="Arial"/>
          <w:sz w:val="24"/>
        </w:rPr>
        <w:t xml:space="preserve"> ongeacht de vorm.</w:t>
      </w:r>
    </w:p>
    <w:p w14:paraId="18A75915"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Digitale ruimtelijke plannen vormen daarop geen uitzondering.</w:t>
      </w:r>
    </w:p>
    <w:p w14:paraId="67112F3A"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Het kan zijn dat per selectielijst de bewaarplicht van de verschillende documenten, en stadia van documenten, verschillend is vastgesteld. Hieronder volgt een korte opsomming.</w:t>
      </w:r>
    </w:p>
    <w:p w14:paraId="194DB18B"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4.2.1 Gemeenten</w:t>
      </w:r>
    </w:p>
    <w:p w14:paraId="54A0E36F" w14:textId="1C83CDE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De stukken die behoren bij de voorbereiding van het ruimtelijke plan, visie of besluit worden 20 jaar bewaard. Blijvend bewaard worden de stukken van het ruimtelijk plan, visie of besluit dat door de gemeente is vastgesteld. Na 20 jaar brengt de zorgdrager (de gemeente) de </w:t>
      </w:r>
      <w:del w:id="385" w:author="Reijden, Wout van der" w:date="2022-08-11T16:05:00Z">
        <w:r w:rsidRPr="00323F50" w:rsidDel="00D71B8E">
          <w:rPr>
            <w:rFonts w:ascii="Arial" w:hAnsi="Arial" w:cs="Arial"/>
            <w:sz w:val="24"/>
          </w:rPr>
          <w:delText>archiefbescheiden</w:delText>
        </w:r>
      </w:del>
      <w:ins w:id="386" w:author="Reijden, Wout van der" w:date="2022-08-11T16:05:00Z">
        <w:r w:rsidR="00D71B8E">
          <w:rPr>
            <w:rFonts w:ascii="Arial" w:hAnsi="Arial" w:cs="Arial"/>
            <w:sz w:val="24"/>
          </w:rPr>
          <w:t>archiefstukken</w:t>
        </w:r>
      </w:ins>
      <w:r w:rsidRPr="00323F50">
        <w:rPr>
          <w:rFonts w:ascii="Arial" w:hAnsi="Arial" w:cs="Arial"/>
          <w:sz w:val="24"/>
        </w:rPr>
        <w:t xml:space="preserve"> over naar de </w:t>
      </w:r>
      <w:ins w:id="387" w:author="Lankvelt, Anna van" w:date="2022-08-12T10:09:00Z">
        <w:r w:rsidR="004D4FEE">
          <w:rPr>
            <w:rFonts w:ascii="Arial" w:hAnsi="Arial" w:cs="Arial"/>
            <w:sz w:val="24"/>
          </w:rPr>
          <w:t xml:space="preserve">aangewezen </w:t>
        </w:r>
      </w:ins>
      <w:r w:rsidRPr="00323F50">
        <w:rPr>
          <w:rFonts w:ascii="Arial" w:hAnsi="Arial" w:cs="Arial"/>
          <w:sz w:val="24"/>
        </w:rPr>
        <w:t>archiefbewaarplaats</w:t>
      </w:r>
      <w:del w:id="388" w:author="Lankvelt, Anna van" w:date="2022-08-12T10:09:00Z">
        <w:r w:rsidRPr="00323F50" w:rsidDel="004D4FEE">
          <w:rPr>
            <w:rFonts w:ascii="Arial" w:hAnsi="Arial" w:cs="Arial"/>
            <w:sz w:val="24"/>
          </w:rPr>
          <w:delText xml:space="preserve"> in het eigen archief, streekarchief of Nationaal Archief</w:delText>
        </w:r>
      </w:del>
      <w:r w:rsidRPr="00323F50">
        <w:rPr>
          <w:rFonts w:ascii="Arial" w:hAnsi="Arial" w:cs="Arial"/>
          <w:sz w:val="24"/>
        </w:rPr>
        <w:t>.</w:t>
      </w:r>
    </w:p>
    <w:p w14:paraId="3B41ED2B"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4.2.2 Provincies</w:t>
      </w:r>
    </w:p>
    <w:p w14:paraId="6B346E46" w14:textId="58081041"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Ruimtelijke plannen (zoals structuurvisies), ‘met inbegrip van voorstadia die om inhoudelijke of procedurele redenen belangrijke wijzigingen van de tekst bevatten’, worden gewaardeerd met bewaren. De waardering (bewaartermijn) van overige conceptversies is niet specifiek geregeld. </w:t>
      </w:r>
      <w:r w:rsidRPr="002113CC">
        <w:rPr>
          <w:rFonts w:ascii="Arial" w:hAnsi="Arial" w:cs="Arial"/>
          <w:strike/>
          <w:sz w:val="24"/>
          <w:rPrChange w:id="389" w:author="Lankvelt, Anna van" w:date="2022-08-12T10:25:00Z">
            <w:rPr>
              <w:rFonts w:ascii="Arial" w:hAnsi="Arial" w:cs="Arial"/>
              <w:sz w:val="24"/>
            </w:rPr>
          </w:rPrChange>
        </w:rPr>
        <w:t xml:space="preserve">In de geactualiseerde selectielijst, geldig voor provinciale archieven vanaf 2013, is gespecificeerd dat bepaalde onderdelen </w:t>
      </w:r>
      <w:r w:rsidRPr="002113CC">
        <w:rPr>
          <w:rFonts w:ascii="Arial" w:hAnsi="Arial" w:cs="Arial"/>
          <w:strike/>
          <w:sz w:val="24"/>
          <w:rPrChange w:id="390" w:author="Lankvelt, Anna van" w:date="2022-08-12T10:25:00Z">
            <w:rPr>
              <w:rFonts w:ascii="Arial" w:hAnsi="Arial" w:cs="Arial"/>
              <w:sz w:val="24"/>
            </w:rPr>
          </w:rPrChange>
        </w:rPr>
        <w:lastRenderedPageBreak/>
        <w:t xml:space="preserve">(voorontwerpen, overleg, zienswijzen) na 10 jaar vernietigd moeten worden. Blijvend bewaard worden de stukken van het ruimtelijk plan, visie of besluit dat door de provincie is </w:t>
      </w:r>
      <w:commentRangeStart w:id="391"/>
      <w:r w:rsidRPr="002113CC">
        <w:rPr>
          <w:rFonts w:ascii="Arial" w:hAnsi="Arial" w:cs="Arial"/>
          <w:strike/>
          <w:sz w:val="24"/>
          <w:rPrChange w:id="392" w:author="Lankvelt, Anna van" w:date="2022-08-12T10:25:00Z">
            <w:rPr>
              <w:rFonts w:ascii="Arial" w:hAnsi="Arial" w:cs="Arial"/>
              <w:sz w:val="24"/>
            </w:rPr>
          </w:rPrChange>
        </w:rPr>
        <w:t>vastgesteld</w:t>
      </w:r>
      <w:commentRangeEnd w:id="391"/>
      <w:r w:rsidR="0067196C" w:rsidRPr="00015F0B">
        <w:rPr>
          <w:rStyle w:val="Verwijzingopmerking"/>
          <w:strike/>
        </w:rPr>
        <w:commentReference w:id="391"/>
      </w:r>
      <w:r w:rsidRPr="00323F50">
        <w:rPr>
          <w:rFonts w:ascii="Arial" w:hAnsi="Arial" w:cs="Arial"/>
          <w:sz w:val="24"/>
        </w:rPr>
        <w:t xml:space="preserve">. Na 20 jaar brengt de provincie de </w:t>
      </w:r>
      <w:del w:id="393" w:author="Reijden, Wout van der" w:date="2022-08-11T16:05:00Z">
        <w:r w:rsidRPr="00323F50" w:rsidDel="00D71B8E">
          <w:rPr>
            <w:rFonts w:ascii="Arial" w:hAnsi="Arial" w:cs="Arial"/>
            <w:sz w:val="24"/>
          </w:rPr>
          <w:delText>archiefbescheiden</w:delText>
        </w:r>
      </w:del>
      <w:ins w:id="394" w:author="Reijden, Wout van der" w:date="2022-08-11T16:05:00Z">
        <w:r w:rsidR="00D71B8E">
          <w:rPr>
            <w:rFonts w:ascii="Arial" w:hAnsi="Arial" w:cs="Arial"/>
            <w:sz w:val="24"/>
          </w:rPr>
          <w:t>archiefstukken</w:t>
        </w:r>
      </w:ins>
      <w:r w:rsidRPr="00323F50">
        <w:rPr>
          <w:rFonts w:ascii="Arial" w:hAnsi="Arial" w:cs="Arial"/>
          <w:sz w:val="24"/>
        </w:rPr>
        <w:t xml:space="preserve"> over naar de archiefbewaarplaats in het eigen archief, streekarchief of Nationaal Archief</w:t>
      </w:r>
    </w:p>
    <w:p w14:paraId="55776399" w14:textId="7784B72E"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 xml:space="preserve">4.2.3 Het </w:t>
      </w:r>
      <w:ins w:id="395" w:author="Lankvelt, Anna van" w:date="2022-08-12T10:18:00Z">
        <w:r w:rsidR="0067196C">
          <w:rPr>
            <w:rFonts w:ascii="Arial" w:hAnsi="Arial" w:cs="Arial"/>
            <w:b/>
            <w:bCs/>
            <w:sz w:val="24"/>
          </w:rPr>
          <w:t>R</w:t>
        </w:r>
      </w:ins>
      <w:del w:id="396" w:author="Lankvelt, Anna van" w:date="2022-08-12T10:18:00Z">
        <w:r w:rsidRPr="00323F50" w:rsidDel="0067196C">
          <w:rPr>
            <w:rFonts w:ascii="Arial" w:hAnsi="Arial" w:cs="Arial"/>
            <w:b/>
            <w:bCs/>
            <w:sz w:val="24"/>
          </w:rPr>
          <w:delText>r</w:delText>
        </w:r>
      </w:del>
      <w:r w:rsidRPr="00323F50">
        <w:rPr>
          <w:rFonts w:ascii="Arial" w:hAnsi="Arial" w:cs="Arial"/>
          <w:b/>
          <w:bCs/>
          <w:sz w:val="24"/>
        </w:rPr>
        <w:t>ijk</w:t>
      </w:r>
    </w:p>
    <w:p w14:paraId="6034BB46"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Voor de rijksoverheid zijn per beleidsterrein voor de verschillende archiefvormers (departementen, uitvoeringsorganisaties etc.) selectielijsten vastgesteld. Ruimtelijke plannen vallen onder het beleidsterrein Ruimtelijke ordening en </w:t>
      </w:r>
      <w:proofErr w:type="spellStart"/>
      <w:r w:rsidRPr="00323F50">
        <w:rPr>
          <w:rFonts w:ascii="Arial" w:hAnsi="Arial" w:cs="Arial"/>
          <w:sz w:val="24"/>
        </w:rPr>
        <w:t>geo-informatie</w:t>
      </w:r>
      <w:proofErr w:type="spellEnd"/>
      <w:r w:rsidRPr="00323F50">
        <w:rPr>
          <w:rFonts w:ascii="Arial" w:hAnsi="Arial" w:cs="Arial"/>
          <w:sz w:val="24"/>
        </w:rPr>
        <w:t>. Selectielijsten zijn verzameld in het bijbehorende ‘Basisselectiedocument’ (BSD 120).</w:t>
      </w:r>
    </w:p>
    <w:p w14:paraId="62014C56"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Kaarten zijn als onderdeel van het vaststellen en evalueren van beleid betreffende ruimtelijke ordening gewaardeerd met bewaren (handeling 1, actor minister belast met ruimtelijke ordening). Hier is niet expliciet een onderscheid gemaakt tussen het bewaren van eindproducten en het na enige tijd vernietigen van voorbereidende stukken.</w:t>
      </w:r>
    </w:p>
    <w:p w14:paraId="66DA6C43" w14:textId="77777777" w:rsidR="00323F50" w:rsidRPr="00323F50" w:rsidRDefault="00323F50" w:rsidP="00323F50">
      <w:pPr>
        <w:spacing w:line="240" w:lineRule="auto"/>
        <w:rPr>
          <w:rFonts w:ascii="Arial" w:hAnsi="Arial" w:cs="Arial"/>
          <w:sz w:val="24"/>
        </w:rPr>
      </w:pPr>
      <w:r w:rsidRPr="00323F50">
        <w:rPr>
          <w:rFonts w:ascii="Arial" w:hAnsi="Arial" w:cs="Arial"/>
          <w:sz w:val="24"/>
        </w:rPr>
        <w:t>De handelingen gelden ook voor onder het zorgdragerschap van de minister vallende diensten, als daar geen aparte waardering voor is vastgesteld. Niet expliciet genoemde archiefvormers die niet onder de minister belast met ruimtelijke ordening vallen maar onder Economische Zaken, zoals de Dienst Landelijk Gebied, kunnen gebruikmaken van handeling ‘Het bijdragen aan de totstandkoming van nota's, programma's, plannen en maatregelen betreffende de ruimtelijke ordening op provinciaal of regionaal niveau’ (uit het BSD Landinrichting, minister LNV, waardering Bewaren BSD 59: zie de </w:t>
      </w:r>
      <w:hyperlink r:id="rId63" w:history="1">
        <w:r w:rsidRPr="00323F50">
          <w:rPr>
            <w:rFonts w:ascii="Arial" w:hAnsi="Arial" w:cs="Arial"/>
            <w:color w:val="034575"/>
            <w:sz w:val="24"/>
            <w:u w:val="single"/>
          </w:rPr>
          <w:t>Selectielijst van het ministerie van Binnenlandse zaken en Koninkrijksrelaties</w:t>
        </w:r>
      </w:hyperlink>
    </w:p>
    <w:p w14:paraId="64782B31"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4.3 Toegestane compressie en bestandsformaten</w:t>
      </w:r>
    </w:p>
    <w:p w14:paraId="711DE35F"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4.3.1 Bestandsformaten</w:t>
      </w:r>
    </w:p>
    <w:p w14:paraId="22A894EC" w14:textId="7300E7EA" w:rsidR="00323F50" w:rsidRPr="00323F50" w:rsidRDefault="00323F50" w:rsidP="00323F50">
      <w:pPr>
        <w:spacing w:line="240" w:lineRule="auto"/>
        <w:rPr>
          <w:rFonts w:ascii="Arial" w:hAnsi="Arial" w:cs="Arial"/>
          <w:sz w:val="24"/>
        </w:rPr>
      </w:pPr>
      <w:r w:rsidRPr="00323F50">
        <w:rPr>
          <w:rFonts w:ascii="Arial" w:hAnsi="Arial" w:cs="Arial"/>
          <w:sz w:val="24"/>
        </w:rPr>
        <w:t>Artikel 26 van de </w:t>
      </w:r>
      <w:r w:rsidRPr="00323F50">
        <w:rPr>
          <w:rFonts w:ascii="Arial" w:hAnsi="Arial" w:cs="Arial"/>
          <w:i/>
          <w:iCs/>
          <w:sz w:val="24"/>
        </w:rPr>
        <w:t>Archiefregeling</w:t>
      </w:r>
      <w:r w:rsidRPr="00323F50">
        <w:rPr>
          <w:rFonts w:ascii="Arial" w:hAnsi="Arial" w:cs="Arial"/>
          <w:sz w:val="24"/>
        </w:rPr>
        <w:t xml:space="preserve"> schrijft voor dat digitale </w:t>
      </w:r>
      <w:del w:id="397" w:author="Reijden, Wout van der" w:date="2022-08-11T16:05:00Z">
        <w:r w:rsidRPr="00323F50" w:rsidDel="00D71B8E">
          <w:rPr>
            <w:rFonts w:ascii="Arial" w:hAnsi="Arial" w:cs="Arial"/>
            <w:sz w:val="24"/>
          </w:rPr>
          <w:delText>archiefbescheiden</w:delText>
        </w:r>
      </w:del>
      <w:ins w:id="398" w:author="Reijden, Wout van der" w:date="2022-08-11T16:05:00Z">
        <w:r w:rsidR="00D71B8E">
          <w:rPr>
            <w:rFonts w:ascii="Arial" w:hAnsi="Arial" w:cs="Arial"/>
            <w:sz w:val="24"/>
          </w:rPr>
          <w:t>archiefstukken</w:t>
        </w:r>
      </w:ins>
      <w:r w:rsidRPr="00323F50">
        <w:rPr>
          <w:rFonts w:ascii="Arial" w:hAnsi="Arial" w:cs="Arial"/>
          <w:sz w:val="24"/>
        </w:rPr>
        <w:t xml:space="preserve"> opgeslagen worden in een open, en daarmee valideerbaar en gedocumenteerd bestandsformaat. Dat betekent dat informatie over de eigenschappen van dat formaat bekend en vrijelijk beschikbaar zijn. Het voorschrift dat een bestandsformaat valideerbaar moet zijn, is in de eerste plaats bedoeld om vast te kunnen stellen dat het bestandsformaat ook daadwerkelijk is wat het lijkt te zijn. Validatie kan bijvoorbeeld via een register van bestandsformaten, zoals </w:t>
      </w:r>
      <w:hyperlink r:id="rId64" w:history="1">
        <w:r w:rsidRPr="00323F50">
          <w:rPr>
            <w:rFonts w:ascii="Arial" w:hAnsi="Arial" w:cs="Arial"/>
            <w:color w:val="034575"/>
            <w:sz w:val="24"/>
            <w:u w:val="single"/>
          </w:rPr>
          <w:t>PRONOM</w:t>
        </w:r>
      </w:hyperlink>
      <w:r w:rsidRPr="00323F50">
        <w:rPr>
          <w:rFonts w:ascii="Arial" w:hAnsi="Arial" w:cs="Arial"/>
          <w:sz w:val="24"/>
        </w:rPr>
        <w:t>. In Nederland houdt het Forum Standaardisatie voor de overheid een lijst bij van geadopteerde open standaarden. Het Nationaal Archief heeft mede op basis hiervan de </w:t>
      </w:r>
      <w:hyperlink r:id="rId65" w:history="1">
        <w:r w:rsidRPr="00323F50">
          <w:rPr>
            <w:rFonts w:ascii="Arial" w:hAnsi="Arial" w:cs="Arial"/>
            <w:color w:val="034575"/>
            <w:sz w:val="24"/>
            <w:u w:val="single"/>
          </w:rPr>
          <w:t>Handreiking Voorkeursformaten</w:t>
        </w:r>
      </w:hyperlink>
      <w:r w:rsidRPr="00323F50">
        <w:rPr>
          <w:rFonts w:ascii="Arial" w:hAnsi="Arial" w:cs="Arial"/>
          <w:sz w:val="24"/>
        </w:rPr>
        <w:t> ontwikkeld. Hiermee worden organisaties handvatten geboden om bij de vorming van digitaal archief rekening te houden met de voorkeur van het Nationaal Archief (en in het kielzog daarvan ook andere archiefinstellingen). Let op</w:t>
      </w:r>
      <w:ins w:id="399" w:author="Lankvelt, Anna van" w:date="2022-08-12T10:31:00Z">
        <w:r w:rsidR="002113CC">
          <w:rPr>
            <w:rFonts w:ascii="Arial" w:hAnsi="Arial" w:cs="Arial"/>
            <w:sz w:val="24"/>
          </w:rPr>
          <w:t>:</w:t>
        </w:r>
      </w:ins>
      <w:r w:rsidRPr="00323F50">
        <w:rPr>
          <w:rFonts w:ascii="Arial" w:hAnsi="Arial" w:cs="Arial"/>
          <w:sz w:val="24"/>
        </w:rPr>
        <w:t xml:space="preserve"> de lijst voorkeursformaten is niet limitatief, het is niet verboden om bestandsformaten te gebruiken die niet op de lijst staan. Het zijn slechts de formaten waaraan het N</w:t>
      </w:r>
      <w:ins w:id="400" w:author="Lankvelt, Anna van" w:date="2022-08-12T10:31:00Z">
        <w:r w:rsidR="002113CC">
          <w:rPr>
            <w:rFonts w:ascii="Arial" w:hAnsi="Arial" w:cs="Arial"/>
            <w:sz w:val="24"/>
          </w:rPr>
          <w:t xml:space="preserve">ationaal </w:t>
        </w:r>
      </w:ins>
      <w:r w:rsidRPr="00323F50">
        <w:rPr>
          <w:rFonts w:ascii="Arial" w:hAnsi="Arial" w:cs="Arial"/>
          <w:sz w:val="24"/>
        </w:rPr>
        <w:t>A</w:t>
      </w:r>
      <w:ins w:id="401" w:author="Lankvelt, Anna van" w:date="2022-08-12T10:31:00Z">
        <w:r w:rsidR="002113CC">
          <w:rPr>
            <w:rFonts w:ascii="Arial" w:hAnsi="Arial" w:cs="Arial"/>
            <w:sz w:val="24"/>
          </w:rPr>
          <w:t>rchief</w:t>
        </w:r>
      </w:ins>
      <w:r w:rsidRPr="00323F50">
        <w:rPr>
          <w:rFonts w:ascii="Arial" w:hAnsi="Arial" w:cs="Arial"/>
          <w:sz w:val="24"/>
        </w:rPr>
        <w:t xml:space="preserve"> de voorkeur geeft. Wanneer een organisatie bestandsformaten gebruikt die niet op de lijst staan dan is er altijd ruimte om deze bestandsformaten en de eventuele voor- en nadelen met het Nationaal </w:t>
      </w:r>
      <w:r w:rsidRPr="00323F50">
        <w:rPr>
          <w:rFonts w:ascii="Arial" w:hAnsi="Arial" w:cs="Arial"/>
          <w:sz w:val="24"/>
        </w:rPr>
        <w:lastRenderedPageBreak/>
        <w:t>Archief te bespreken. Archiefinstellingen met een eigen archiefbewaarplaats maken hun eigen keuzes omren</w:t>
      </w:r>
      <w:ins w:id="402" w:author="Lankvelt, Anna van" w:date="2022-08-12T08:53:00Z">
        <w:r w:rsidR="005C0015">
          <w:rPr>
            <w:rFonts w:ascii="Arial" w:hAnsi="Arial" w:cs="Arial"/>
            <w:sz w:val="24"/>
          </w:rPr>
          <w:t>t</w:t>
        </w:r>
      </w:ins>
      <w:del w:id="403" w:author="Lankvelt, Anna van" w:date="2022-08-12T08:53:00Z">
        <w:r w:rsidRPr="00323F50" w:rsidDel="005C0015">
          <w:rPr>
            <w:rFonts w:ascii="Arial" w:hAnsi="Arial" w:cs="Arial"/>
            <w:sz w:val="24"/>
          </w:rPr>
          <w:delText>d</w:delText>
        </w:r>
      </w:del>
      <w:r w:rsidRPr="00323F50">
        <w:rPr>
          <w:rFonts w:ascii="Arial" w:hAnsi="Arial" w:cs="Arial"/>
          <w:sz w:val="24"/>
        </w:rPr>
        <w:t xml:space="preserve"> de </w:t>
      </w:r>
      <w:del w:id="404" w:author="Reijden, Wout van der" w:date="2022-08-15T08:58:00Z">
        <w:r w:rsidRPr="00323F50" w:rsidDel="000B1651">
          <w:rPr>
            <w:rFonts w:ascii="Arial" w:hAnsi="Arial" w:cs="Arial"/>
            <w:sz w:val="24"/>
          </w:rPr>
          <w:delText>geaccepteerde</w:delText>
        </w:r>
      </w:del>
      <w:ins w:id="405" w:author="Lankvelt, Anna van" w:date="2022-08-12T08:53:00Z">
        <w:del w:id="406" w:author="Reijden, Wout van der" w:date="2022-08-15T08:58:00Z">
          <w:r w:rsidR="005C0015" w:rsidDel="000B1651">
            <w:rPr>
              <w:rFonts w:ascii="Arial" w:hAnsi="Arial" w:cs="Arial"/>
              <w:sz w:val="24"/>
            </w:rPr>
            <w:delText xml:space="preserve"> </w:delText>
          </w:r>
        </w:del>
      </w:ins>
      <w:del w:id="407" w:author="Lankvelt, Anna van" w:date="2022-08-12T08:53:00Z">
        <w:r w:rsidRPr="00323F50" w:rsidDel="005C0015">
          <w:rPr>
            <w:rFonts w:ascii="Arial" w:hAnsi="Arial" w:cs="Arial"/>
            <w:sz w:val="24"/>
          </w:rPr>
          <w:delText xml:space="preserve"> en </w:delText>
        </w:r>
      </w:del>
      <w:r w:rsidRPr="00323F50">
        <w:rPr>
          <w:rFonts w:ascii="Arial" w:hAnsi="Arial" w:cs="Arial"/>
          <w:sz w:val="24"/>
        </w:rPr>
        <w:t>bestandsformaten</w:t>
      </w:r>
      <w:ins w:id="408" w:author="Reijden, Wout van der" w:date="2022-08-15T08:58:00Z">
        <w:r w:rsidR="000B1651">
          <w:rPr>
            <w:rFonts w:ascii="Arial" w:hAnsi="Arial" w:cs="Arial"/>
            <w:sz w:val="24"/>
          </w:rPr>
          <w:t xml:space="preserve"> die zij accepteren</w:t>
        </w:r>
      </w:ins>
      <w:r w:rsidRPr="00323F50">
        <w:rPr>
          <w:rFonts w:ascii="Arial" w:hAnsi="Arial" w:cs="Arial"/>
          <w:sz w:val="24"/>
        </w:rPr>
        <w:t xml:space="preserve">. Over het algemeen gaat de keuze voor bestandsformaten uit naar formaten die open source zijn en/of voldoen aan open standaarden. Specifieke bestandsformaten die in het </w:t>
      </w:r>
      <w:proofErr w:type="spellStart"/>
      <w:r w:rsidRPr="00323F50">
        <w:rPr>
          <w:rFonts w:ascii="Arial" w:hAnsi="Arial" w:cs="Arial"/>
          <w:sz w:val="24"/>
        </w:rPr>
        <w:t>geo-informatie</w:t>
      </w:r>
      <w:proofErr w:type="spellEnd"/>
      <w:r w:rsidRPr="00323F50">
        <w:rPr>
          <w:rFonts w:ascii="Arial" w:hAnsi="Arial" w:cs="Arial"/>
          <w:sz w:val="24"/>
        </w:rPr>
        <w:t xml:space="preserve"> werkveld worden gebruikt zijn nog niet opgenomen in de lijst met voorkeursformaten.</w:t>
      </w:r>
    </w:p>
    <w:p w14:paraId="3865DA4E"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4.3.2 Compressie</w:t>
      </w:r>
    </w:p>
    <w:p w14:paraId="3674C17F"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Compressie is alleen toegestaan als aangetoond wordt</w:t>
      </w:r>
      <w:del w:id="409" w:author="Lankvelt, Anna van" w:date="2022-08-12T10:32:00Z">
        <w:r w:rsidRPr="00323F50" w:rsidDel="00B72A5A">
          <w:rPr>
            <w:rFonts w:ascii="Arial" w:hAnsi="Arial" w:cs="Arial"/>
            <w:sz w:val="24"/>
          </w:rPr>
          <w:delText>,</w:delText>
        </w:r>
      </w:del>
      <w:r w:rsidRPr="00323F50">
        <w:rPr>
          <w:rFonts w:ascii="Arial" w:hAnsi="Arial" w:cs="Arial"/>
          <w:sz w:val="24"/>
        </w:rPr>
        <w:t xml:space="preserve"> dat geen informatieverlies optreedt (artikel 26 Archiefregeling). Compressie wordt vaak toegepast om de bestandsgrootte te reduceren. Veel compressiemethoden zijn gebaseerd op patroonherkenning en herkenning van (ogenschijnlijk) overbodige gegevens. Door het gebruik van compressie neemt ook de complexiteit van het te bewaren bestand toe. Dit kan in de toekomst problemen veroorzaken als het bestand voor behoud naar een ander formaat moet worden omgezet. Als er compressie gebruikt wordt is het dus in ieder geval van belang dat vastgelegd wordt welk algoritme wordt gebruikt. Er kunnen verschillende manieren van compressie gebruikt worden. Zo kunnen er bijvoorbeeld </w:t>
      </w:r>
      <w:proofErr w:type="spellStart"/>
      <w:r w:rsidRPr="00323F50">
        <w:rPr>
          <w:rFonts w:ascii="Arial" w:hAnsi="Arial" w:cs="Arial"/>
          <w:sz w:val="24"/>
        </w:rPr>
        <w:t>compressies</w:t>
      </w:r>
      <w:proofErr w:type="spellEnd"/>
      <w:r w:rsidRPr="00323F50">
        <w:rPr>
          <w:rFonts w:ascii="Arial" w:hAnsi="Arial" w:cs="Arial"/>
          <w:sz w:val="24"/>
        </w:rPr>
        <w:t xml:space="preserve"> uitgevoerd worden die gebruik maken van een compressie algoritme wat hetzelfde is als het JPEG compressie algoritme (je gooit daadwerkelijk pixels/data weg). Op de LZW-compressie rusten bijvoorbeeld commerciële licenties, waardoor het voordeel van een open formaat teniet wordt gedaan.</w:t>
      </w:r>
    </w:p>
    <w:p w14:paraId="382FF2D7" w14:textId="7F6B11DD" w:rsidR="00323F50" w:rsidRPr="00323F50" w:rsidRDefault="00323F50" w:rsidP="00323F50">
      <w:pPr>
        <w:spacing w:before="240" w:after="240" w:line="240" w:lineRule="auto"/>
        <w:rPr>
          <w:rFonts w:ascii="Arial" w:hAnsi="Arial" w:cs="Arial"/>
          <w:sz w:val="24"/>
        </w:rPr>
      </w:pPr>
      <w:r w:rsidRPr="00323F50">
        <w:rPr>
          <w:rFonts w:ascii="Arial" w:hAnsi="Arial" w:cs="Arial"/>
          <w:sz w:val="24"/>
        </w:rPr>
        <w:t>Van de samenhangende set van bronbestanden van het ruimtelijk plan wordt in de praktijk regelmatig een zip gemaakt. De Raad van State vraagt bijvoorbeeld om de dataset</w:t>
      </w:r>
      <w:del w:id="410" w:author="Lankvelt, Anna van" w:date="2022-08-12T10:34:00Z">
        <w:r w:rsidRPr="00323F50" w:rsidDel="00B72A5A">
          <w:rPr>
            <w:rFonts w:ascii="Arial" w:hAnsi="Arial" w:cs="Arial"/>
            <w:sz w:val="24"/>
          </w:rPr>
          <w:delText>,</w:delText>
        </w:r>
      </w:del>
      <w:r w:rsidRPr="00323F50">
        <w:rPr>
          <w:rFonts w:ascii="Arial" w:hAnsi="Arial" w:cs="Arial"/>
          <w:sz w:val="24"/>
        </w:rPr>
        <w:t xml:space="preserve"> verpakt in een zip te uploaden. Zip is echter niet de aangewezen wijze van archiveren</w:t>
      </w:r>
      <w:ins w:id="411" w:author="Lankvelt, Anna van" w:date="2022-08-12T08:54:00Z">
        <w:r w:rsidR="005C0015">
          <w:rPr>
            <w:rFonts w:ascii="Arial" w:hAnsi="Arial" w:cs="Arial"/>
            <w:sz w:val="24"/>
          </w:rPr>
          <w:t>.</w:t>
        </w:r>
      </w:ins>
      <w:del w:id="412" w:author="Lankvelt, Anna van" w:date="2022-08-12T08:54:00Z">
        <w:r w:rsidRPr="00323F50" w:rsidDel="005C0015">
          <w:rPr>
            <w:rFonts w:ascii="Arial" w:hAnsi="Arial" w:cs="Arial"/>
            <w:sz w:val="24"/>
          </w:rPr>
          <w:delText>;</w:delText>
        </w:r>
      </w:del>
      <w:r w:rsidRPr="00323F50">
        <w:rPr>
          <w:rFonts w:ascii="Arial" w:hAnsi="Arial" w:cs="Arial"/>
          <w:sz w:val="24"/>
        </w:rPr>
        <w:t xml:space="preserve"> </w:t>
      </w:r>
      <w:ins w:id="413" w:author="Lankvelt, Anna van" w:date="2022-08-12T08:54:00Z">
        <w:r w:rsidR="005C0015">
          <w:rPr>
            <w:rFonts w:ascii="Arial" w:hAnsi="Arial" w:cs="Arial"/>
            <w:sz w:val="24"/>
          </w:rPr>
          <w:t>D</w:t>
        </w:r>
      </w:ins>
      <w:del w:id="414" w:author="Lankvelt, Anna van" w:date="2022-08-12T08:54:00Z">
        <w:r w:rsidRPr="00323F50" w:rsidDel="005C0015">
          <w:rPr>
            <w:rFonts w:ascii="Arial" w:hAnsi="Arial" w:cs="Arial"/>
            <w:sz w:val="24"/>
          </w:rPr>
          <w:delText>d</w:delText>
        </w:r>
      </w:del>
      <w:r w:rsidRPr="00323F50">
        <w:rPr>
          <w:rFonts w:ascii="Arial" w:hAnsi="Arial" w:cs="Arial"/>
          <w:sz w:val="24"/>
        </w:rPr>
        <w:t xml:space="preserve">e afzonderlijke bestanden van de dataset zijn daarvoor niet direct beschikbaar </w:t>
      </w:r>
      <w:ins w:id="415" w:author="Lankvelt, Anna van" w:date="2022-08-12T08:54:00Z">
        <w:r w:rsidR="005C0015">
          <w:rPr>
            <w:rFonts w:ascii="Arial" w:hAnsi="Arial" w:cs="Arial"/>
            <w:sz w:val="24"/>
          </w:rPr>
          <w:t xml:space="preserve">en </w:t>
        </w:r>
      </w:ins>
      <w:r w:rsidRPr="00323F50">
        <w:rPr>
          <w:rFonts w:ascii="Arial" w:hAnsi="Arial" w:cs="Arial"/>
          <w:sz w:val="24"/>
        </w:rPr>
        <w:t xml:space="preserve">er kan informatieverlies optreden. In de samenhangende set van bronbestanden zijn GML en XML bestanden opgenomen. Deze zouden in principe een bedreiging kunnen vormen voor het archiefsysteem omdat in een XML programma’s kunnen worden opgenomen. Hiervan is geen sprake bij ruimtelijk plannen conform de RO Standaarden, </w:t>
      </w:r>
      <w:ins w:id="416" w:author="Lankvelt, Anna van" w:date="2022-08-12T10:34:00Z">
        <w:r w:rsidR="00B72A5A">
          <w:rPr>
            <w:rFonts w:ascii="Arial" w:hAnsi="Arial" w:cs="Arial"/>
            <w:sz w:val="24"/>
          </w:rPr>
          <w:t xml:space="preserve">het is </w:t>
        </w:r>
      </w:ins>
      <w:r w:rsidRPr="00323F50">
        <w:rPr>
          <w:rFonts w:ascii="Arial" w:hAnsi="Arial" w:cs="Arial"/>
          <w:sz w:val="24"/>
        </w:rPr>
        <w:t>echter wel een punt voor overleg tussen de archiefvormer en de beheerder.</w:t>
      </w:r>
    </w:p>
    <w:p w14:paraId="2283E372" w14:textId="25B5D90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Een alternatief voor .zip bestanden kan bestaan uit de ‘</w:t>
      </w:r>
      <w:proofErr w:type="spellStart"/>
      <w:r w:rsidRPr="00323F50">
        <w:rPr>
          <w:rFonts w:ascii="Arial" w:hAnsi="Arial" w:cs="Arial"/>
          <w:sz w:val="24"/>
        </w:rPr>
        <w:t>Geodata</w:t>
      </w:r>
      <w:proofErr w:type="spellEnd"/>
      <w:r w:rsidRPr="00323F50">
        <w:rPr>
          <w:rFonts w:ascii="Arial" w:hAnsi="Arial" w:cs="Arial"/>
          <w:sz w:val="24"/>
        </w:rPr>
        <w:t xml:space="preserve"> </w:t>
      </w:r>
      <w:proofErr w:type="spellStart"/>
      <w:r w:rsidRPr="00323F50">
        <w:rPr>
          <w:rFonts w:ascii="Arial" w:hAnsi="Arial" w:cs="Arial"/>
          <w:sz w:val="24"/>
        </w:rPr>
        <w:t>Archival</w:t>
      </w:r>
      <w:proofErr w:type="spellEnd"/>
      <w:r w:rsidRPr="00323F50">
        <w:rPr>
          <w:rFonts w:ascii="Arial" w:hAnsi="Arial" w:cs="Arial"/>
          <w:sz w:val="24"/>
        </w:rPr>
        <w:t xml:space="preserve"> Information Package’ (GEO-IP) zoals genoemd in de ‘Common Specification </w:t>
      </w:r>
      <w:proofErr w:type="spellStart"/>
      <w:r w:rsidRPr="00323F50">
        <w:rPr>
          <w:rFonts w:ascii="Arial" w:hAnsi="Arial" w:cs="Arial"/>
          <w:sz w:val="24"/>
        </w:rPr>
        <w:t>for</w:t>
      </w:r>
      <w:proofErr w:type="spellEnd"/>
      <w:r w:rsidRPr="00323F50">
        <w:rPr>
          <w:rFonts w:ascii="Arial" w:hAnsi="Arial" w:cs="Arial"/>
          <w:sz w:val="24"/>
        </w:rPr>
        <w:t xml:space="preserve"> </w:t>
      </w:r>
      <w:proofErr w:type="spellStart"/>
      <w:r w:rsidRPr="00323F50">
        <w:rPr>
          <w:rFonts w:ascii="Arial" w:hAnsi="Arial" w:cs="Arial"/>
          <w:sz w:val="24"/>
        </w:rPr>
        <w:t>Geospatial</w:t>
      </w:r>
      <w:proofErr w:type="spellEnd"/>
      <w:r w:rsidRPr="00323F50">
        <w:rPr>
          <w:rFonts w:ascii="Arial" w:hAnsi="Arial" w:cs="Arial"/>
          <w:sz w:val="24"/>
        </w:rPr>
        <w:t xml:space="preserve"> data’ (zie pagina 17). Met de GEO-IP kan ook beschrijvende </w:t>
      </w:r>
      <w:del w:id="417" w:author="Reijden, Wout van der" w:date="2022-08-11T16:21:00Z">
        <w:r w:rsidRPr="00323F50" w:rsidDel="00C21D9A">
          <w:rPr>
            <w:rFonts w:ascii="Arial" w:hAnsi="Arial" w:cs="Arial"/>
            <w:sz w:val="24"/>
          </w:rPr>
          <w:delText>metadata</w:delText>
        </w:r>
      </w:del>
      <w:ins w:id="418" w:author="Reijden, Wout van der" w:date="2022-08-11T16:21:00Z">
        <w:r w:rsidR="00C21D9A">
          <w:rPr>
            <w:rFonts w:ascii="Arial" w:hAnsi="Arial" w:cs="Arial"/>
            <w:sz w:val="24"/>
          </w:rPr>
          <w:t>metagegevens</w:t>
        </w:r>
      </w:ins>
      <w:r w:rsidRPr="00323F50">
        <w:rPr>
          <w:rFonts w:ascii="Arial" w:hAnsi="Arial" w:cs="Arial"/>
          <w:sz w:val="24"/>
        </w:rPr>
        <w:t xml:space="preserve"> en documentatie van gebruikte XML en GML formaten meegeleverd worden. </w:t>
      </w:r>
      <w:del w:id="419" w:author="Lankvelt, Anna van" w:date="2022-08-12T08:55:00Z">
        <w:r w:rsidRPr="00323F50" w:rsidDel="005C0015">
          <w:rPr>
            <w:rFonts w:ascii="Arial" w:hAnsi="Arial" w:cs="Arial"/>
            <w:sz w:val="24"/>
          </w:rPr>
          <w:delText>In 2020 wil het Nationaal Archief meer onderzoek naar het archiveren van geo-data en geo-informatie.</w:delText>
        </w:r>
      </w:del>
    </w:p>
    <w:p w14:paraId="38B94EE0"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4.4 Vervanging</w:t>
      </w:r>
    </w:p>
    <w:p w14:paraId="3813C5A3" w14:textId="2C069622"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Vervanging betekent dat </w:t>
      </w:r>
      <w:del w:id="420" w:author="Reijden, Wout van der" w:date="2022-08-11T16:05:00Z">
        <w:r w:rsidRPr="00323F50" w:rsidDel="00D71B8E">
          <w:rPr>
            <w:rFonts w:ascii="Arial" w:hAnsi="Arial" w:cs="Arial"/>
            <w:sz w:val="24"/>
          </w:rPr>
          <w:delText>archiefbescheiden</w:delText>
        </w:r>
      </w:del>
      <w:ins w:id="421" w:author="Reijden, Wout van der" w:date="2022-08-11T16:05:00Z">
        <w:r w:rsidR="00D71B8E">
          <w:rPr>
            <w:rFonts w:ascii="Arial" w:hAnsi="Arial" w:cs="Arial"/>
            <w:sz w:val="24"/>
          </w:rPr>
          <w:t>archiefstukken</w:t>
        </w:r>
      </w:ins>
      <w:r w:rsidRPr="00323F50">
        <w:rPr>
          <w:rFonts w:ascii="Arial" w:hAnsi="Arial" w:cs="Arial"/>
          <w:sz w:val="24"/>
        </w:rPr>
        <w:t xml:space="preserve"> worden vervangen door reproducties. De originele bescheiden worden vervolgens vernietigd. De reproducties nemen dus volledig de plaats in van de oorspronkelijke bescheiden. De nieuwe informatiedragers moeten dan voldoen aan de eisen die worden gesteld in de Archiefregeling.</w:t>
      </w:r>
      <w:del w:id="422" w:author="Lankvelt, Anna van" w:date="2022-08-12T08:55:00Z">
        <w:r w:rsidRPr="00323F50" w:rsidDel="005C0015">
          <w:rPr>
            <w:rFonts w:ascii="Arial" w:hAnsi="Arial" w:cs="Arial"/>
            <w:sz w:val="24"/>
          </w:rPr>
          <w:delText>.</w:delText>
        </w:r>
      </w:del>
      <w:r w:rsidRPr="00323F50">
        <w:rPr>
          <w:rFonts w:ascii="Arial" w:hAnsi="Arial" w:cs="Arial"/>
          <w:sz w:val="24"/>
        </w:rPr>
        <w:t xml:space="preserve"> Van de ruimtelijke plannen conform het </w:t>
      </w:r>
      <w:proofErr w:type="spellStart"/>
      <w:r w:rsidRPr="00323F50">
        <w:rPr>
          <w:rFonts w:ascii="Arial" w:hAnsi="Arial" w:cs="Arial"/>
          <w:sz w:val="24"/>
        </w:rPr>
        <w:t>Bro</w:t>
      </w:r>
      <w:proofErr w:type="spellEnd"/>
      <w:r w:rsidRPr="00323F50">
        <w:rPr>
          <w:rFonts w:ascii="Arial" w:hAnsi="Arial" w:cs="Arial"/>
          <w:sz w:val="24"/>
        </w:rPr>
        <w:t xml:space="preserve"> is de digitale versie de authentieke versie. Bij vaststelling van het ruimtelijk plan wordt tevens een papieren versie gemaakt. Vervanging is in dat geval geen optie, de papieren zijn </w:t>
      </w:r>
      <w:del w:id="423" w:author="Lankvelt, Anna van" w:date="2022-08-12T10:35:00Z">
        <w:r w:rsidRPr="00323F50" w:rsidDel="00B72A5A">
          <w:rPr>
            <w:rFonts w:ascii="Arial" w:hAnsi="Arial" w:cs="Arial"/>
            <w:sz w:val="24"/>
          </w:rPr>
          <w:delText xml:space="preserve">in dit </w:delText>
        </w:r>
        <w:r w:rsidRPr="00323F50" w:rsidDel="00B72A5A">
          <w:rPr>
            <w:rFonts w:ascii="Arial" w:hAnsi="Arial" w:cs="Arial"/>
            <w:sz w:val="24"/>
          </w:rPr>
          <w:lastRenderedPageBreak/>
          <w:delText>geval</w:delText>
        </w:r>
      </w:del>
      <w:ins w:id="424" w:author="Lankvelt, Anna van" w:date="2022-08-12T10:35:00Z">
        <w:r w:rsidR="00B72A5A">
          <w:rPr>
            <w:rFonts w:ascii="Arial" w:hAnsi="Arial" w:cs="Arial"/>
            <w:sz w:val="24"/>
          </w:rPr>
          <w:t>hier</w:t>
        </w:r>
      </w:ins>
      <w:r w:rsidRPr="00323F50">
        <w:rPr>
          <w:rFonts w:ascii="Arial" w:hAnsi="Arial" w:cs="Arial"/>
          <w:sz w:val="24"/>
        </w:rPr>
        <w:t xml:space="preserve"> een kopie en mogen gewoon vernietigd of verwijderd worden. Echter, een overheid</w:t>
      </w:r>
      <w:ins w:id="425" w:author="Reijden, Wout van der" w:date="2022-08-15T09:00:00Z">
        <w:r w:rsidR="000B1651">
          <w:rPr>
            <w:rFonts w:ascii="Arial" w:hAnsi="Arial" w:cs="Arial"/>
            <w:sz w:val="24"/>
          </w:rPr>
          <w:t>sorganisatie</w:t>
        </w:r>
      </w:ins>
      <w:r w:rsidRPr="00323F50">
        <w:rPr>
          <w:rFonts w:ascii="Arial" w:hAnsi="Arial" w:cs="Arial"/>
          <w:sz w:val="24"/>
        </w:rPr>
        <w:t xml:space="preserve"> kan, zeker van particulieren, nog plannen of reacties daarop in papieren vorm ontvangen en wensen deze digitaal toe te voegen aan de overige bescheiden. Dan is vervanging een logische actie.</w:t>
      </w:r>
    </w:p>
    <w:p w14:paraId="6991C505" w14:textId="6B47D01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Organisaties die onder de werking van de Archiefwet 1995 vallen, mogen vervanging toepassen, mits dat gebeurt met juiste en volledige weergave van de in de bescheiden voorkomende gegevens (artikel 6, eerste lid van het Archiefbesluit 1995). Gaat het om </w:t>
      </w:r>
      <w:del w:id="426" w:author="Reijden, Wout van der" w:date="2022-08-11T16:05:00Z">
        <w:r w:rsidRPr="00323F50" w:rsidDel="00D71B8E">
          <w:rPr>
            <w:rFonts w:ascii="Arial" w:hAnsi="Arial" w:cs="Arial"/>
            <w:sz w:val="24"/>
          </w:rPr>
          <w:delText>archiefbescheiden</w:delText>
        </w:r>
      </w:del>
      <w:ins w:id="427" w:author="Reijden, Wout van der" w:date="2022-08-11T16:05:00Z">
        <w:r w:rsidR="00D71B8E">
          <w:rPr>
            <w:rFonts w:ascii="Arial" w:hAnsi="Arial" w:cs="Arial"/>
            <w:sz w:val="24"/>
          </w:rPr>
          <w:t>archiefstukken</w:t>
        </w:r>
      </w:ins>
      <w:r w:rsidRPr="00323F50">
        <w:rPr>
          <w:rFonts w:ascii="Arial" w:hAnsi="Arial" w:cs="Arial"/>
          <w:sz w:val="24"/>
        </w:rPr>
        <w:t xml:space="preserve"> die ingevolge een vastgestelde selectielijst niet voor vernietiging (op termijn) in aanmerking komen, dan is artikel 26b van de Archiefregeling van toepassing.</w:t>
      </w:r>
    </w:p>
    <w:p w14:paraId="1840439C" w14:textId="1E06ABA3" w:rsidR="00323F50" w:rsidRPr="00323F50" w:rsidRDefault="00323F50" w:rsidP="00323F50">
      <w:pPr>
        <w:spacing w:line="240" w:lineRule="auto"/>
        <w:rPr>
          <w:rFonts w:ascii="Arial" w:hAnsi="Arial" w:cs="Arial"/>
          <w:sz w:val="24"/>
        </w:rPr>
      </w:pPr>
      <w:r w:rsidRPr="00323F50">
        <w:rPr>
          <w:rFonts w:ascii="Arial" w:hAnsi="Arial" w:cs="Arial"/>
          <w:sz w:val="24"/>
        </w:rPr>
        <w:t xml:space="preserve">Dit betekent dat de overheid die gaat vervangen, inzicht kan geven in een aantal elementen van vervanging, waaronder de reikwijdte, de technische instellingen, de gebruikte hard- en software en de kwaliteitsprocedures. Op grond van artikel 26b moet een zorgdrager deze elementen in het besluit tot vervanging van te bewaren </w:t>
      </w:r>
      <w:del w:id="428" w:author="Reijden, Wout van der" w:date="2022-08-11T16:05:00Z">
        <w:r w:rsidRPr="00323F50" w:rsidDel="00D71B8E">
          <w:rPr>
            <w:rFonts w:ascii="Arial" w:hAnsi="Arial" w:cs="Arial"/>
            <w:sz w:val="24"/>
          </w:rPr>
          <w:delText>archiefbescheiden</w:delText>
        </w:r>
      </w:del>
      <w:ins w:id="429" w:author="Reijden, Wout van der" w:date="2022-08-11T16:05:00Z">
        <w:r w:rsidR="00D71B8E">
          <w:rPr>
            <w:rFonts w:ascii="Arial" w:hAnsi="Arial" w:cs="Arial"/>
            <w:sz w:val="24"/>
          </w:rPr>
          <w:t>archiefstukken</w:t>
        </w:r>
      </w:ins>
      <w:r w:rsidRPr="00323F50">
        <w:rPr>
          <w:rFonts w:ascii="Arial" w:hAnsi="Arial" w:cs="Arial"/>
          <w:sz w:val="24"/>
        </w:rPr>
        <w:t xml:space="preserve"> opnemen. In de praktijk gebeurt dit door het opstellen van een handboek vervanging. Het Nationaal Archief biedt, hoewel zij geen formele rol heeft bij het opstellen van een vervangingsbesluit, organisaties een handvat in de vorm van de ‘</w:t>
      </w:r>
      <w:hyperlink r:id="rId66" w:history="1">
        <w:r w:rsidRPr="00323F50">
          <w:rPr>
            <w:rFonts w:ascii="Arial" w:hAnsi="Arial" w:cs="Arial"/>
            <w:color w:val="034575"/>
            <w:sz w:val="24"/>
            <w:u w:val="single"/>
          </w:rPr>
          <w:t>Handreiking vervanging archiefbescheiden</w:t>
        </w:r>
      </w:hyperlink>
      <w:r w:rsidRPr="00323F50">
        <w:rPr>
          <w:rFonts w:ascii="Arial" w:hAnsi="Arial" w:cs="Arial"/>
          <w:sz w:val="24"/>
        </w:rPr>
        <w:t>’.</w:t>
      </w:r>
    </w:p>
    <w:p w14:paraId="746E75A2"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4.5 Archiefsysteem</w:t>
      </w:r>
    </w:p>
    <w:p w14:paraId="4CA3D05F" w14:textId="40D91226" w:rsidR="00323F50" w:rsidRPr="00323F50" w:rsidDel="005C0015" w:rsidRDefault="00323F50" w:rsidP="00323F50">
      <w:pPr>
        <w:spacing w:before="240" w:after="240" w:line="240" w:lineRule="auto"/>
        <w:rPr>
          <w:del w:id="430" w:author="Lankvelt, Anna van" w:date="2022-08-12T08:56:00Z"/>
          <w:rFonts w:ascii="Arial" w:hAnsi="Arial" w:cs="Arial"/>
          <w:sz w:val="24"/>
        </w:rPr>
      </w:pPr>
      <w:del w:id="431" w:author="Lankvelt, Anna van" w:date="2022-08-12T08:56:00Z">
        <w:r w:rsidRPr="00323F50" w:rsidDel="005C0015">
          <w:rPr>
            <w:rFonts w:ascii="Arial" w:hAnsi="Arial" w:cs="Arial"/>
            <w:sz w:val="24"/>
          </w:rPr>
          <w:delText>In dit hoofdstuk zijn de belangrijkste voorwaarden aangegeven die een zorgdrager moet organiseren voor het archiveren van digitale ruimtelijke plannen.</w:delText>
        </w:r>
      </w:del>
    </w:p>
    <w:p w14:paraId="437DA48D" w14:textId="23B20896" w:rsidR="00323F50" w:rsidRPr="00323F50" w:rsidRDefault="00323F50" w:rsidP="00323F50">
      <w:pPr>
        <w:spacing w:before="240" w:after="240" w:line="240" w:lineRule="auto"/>
        <w:rPr>
          <w:rFonts w:ascii="Arial" w:hAnsi="Arial" w:cs="Arial"/>
          <w:sz w:val="24"/>
        </w:rPr>
      </w:pPr>
      <w:r w:rsidRPr="00323F50">
        <w:rPr>
          <w:rFonts w:ascii="Arial" w:hAnsi="Arial" w:cs="Arial"/>
          <w:sz w:val="24"/>
        </w:rPr>
        <w:t>Het archiefsysteem waar de samenhangende set bronbestanden worden opgeslagen, wordt door de zorgdrager onder andere geselecteerd op basis van deze voorwaarden en de voorzieningen die binnen de organisatie aanwezig zijn. Zo kan het aanwezige systeem voor de BAG, GBA, het e-depot of RO beheersysteem mogelijk geschikt zijn. De zorgdrager is niet verplicht vanuit de wet- en regelgeving voor archiveren te kiezen voor een bepaalde applicatie of database. De zorgdrager kiest het systeem naar aanleiding van de eerder geschetste randvoorwaarden (zoals de DUTO eisen</w:t>
      </w:r>
      <w:del w:id="432" w:author="Lankvelt, Anna van" w:date="2022-08-12T10:36:00Z">
        <w:r w:rsidRPr="00323F50" w:rsidDel="000F11D3">
          <w:rPr>
            <w:rFonts w:ascii="Arial" w:hAnsi="Arial" w:cs="Arial"/>
            <w:sz w:val="24"/>
          </w:rPr>
          <w:delText>,</w:delText>
        </w:r>
      </w:del>
      <w:r w:rsidRPr="00323F50">
        <w:rPr>
          <w:rFonts w:ascii="Arial" w:hAnsi="Arial" w:cs="Arial"/>
          <w:sz w:val="24"/>
        </w:rPr>
        <w:t xml:space="preserve"> </w:t>
      </w:r>
      <w:ins w:id="433" w:author="Lankvelt, Anna van" w:date="2022-08-12T10:36:00Z">
        <w:r w:rsidR="000F11D3">
          <w:rPr>
            <w:rFonts w:ascii="Arial" w:hAnsi="Arial" w:cs="Arial"/>
            <w:sz w:val="24"/>
          </w:rPr>
          <w:t>(</w:t>
        </w:r>
      </w:ins>
      <w:r w:rsidRPr="00323F50">
        <w:rPr>
          <w:rFonts w:ascii="Arial" w:hAnsi="Arial" w:cs="Arial"/>
          <w:sz w:val="24"/>
        </w:rPr>
        <w:t>zie bijlage 1)</w:t>
      </w:r>
      <w:ins w:id="434" w:author="Lankvelt, Anna van" w:date="2022-08-12T10:36:00Z">
        <w:r w:rsidR="000F11D3">
          <w:rPr>
            <w:rFonts w:ascii="Arial" w:hAnsi="Arial" w:cs="Arial"/>
            <w:sz w:val="24"/>
          </w:rPr>
          <w:t xml:space="preserve"> </w:t>
        </w:r>
      </w:ins>
      <w:r w:rsidRPr="00323F50">
        <w:rPr>
          <w:rFonts w:ascii="Arial" w:hAnsi="Arial" w:cs="Arial"/>
          <w:sz w:val="24"/>
        </w:rPr>
        <w:t>en richt het systeem en de organisatie op basis van die eisen daarvan in.</w:t>
      </w:r>
    </w:p>
    <w:p w14:paraId="461E9F79"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5. Bijlage 1 Begrippenlijst</w:t>
      </w:r>
    </w:p>
    <w:p w14:paraId="1FD8AE2A"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Aanwezigheid kopieversies</w:t>
      </w:r>
      <w:r w:rsidRPr="00323F50">
        <w:rPr>
          <w:rFonts w:ascii="Arial" w:hAnsi="Arial" w:cs="Arial"/>
          <w:sz w:val="24"/>
        </w:rPr>
        <w:t>:</w:t>
      </w:r>
      <w:r w:rsidRPr="00323F50">
        <w:rPr>
          <w:rFonts w:ascii="Arial" w:hAnsi="Arial" w:cs="Arial"/>
          <w:sz w:val="24"/>
        </w:rPr>
        <w:br/>
        <w:t>de vindplaats van de archiefstukken in andere beheeromgevingen.</w:t>
      </w:r>
    </w:p>
    <w:p w14:paraId="569E467E"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Activiteit</w:t>
      </w:r>
      <w:r w:rsidRPr="00323F50">
        <w:rPr>
          <w:rFonts w:ascii="Arial" w:hAnsi="Arial" w:cs="Arial"/>
          <w:sz w:val="24"/>
        </w:rPr>
        <w:t>:</w:t>
      </w:r>
      <w:r w:rsidRPr="00323F50">
        <w:rPr>
          <w:rFonts w:ascii="Arial" w:hAnsi="Arial" w:cs="Arial"/>
          <w:sz w:val="24"/>
        </w:rPr>
        <w:br/>
        <w:t>van de zaak door de zorgdrager: wat gebeurt er met de archiefstukken?</w:t>
      </w:r>
    </w:p>
    <w:p w14:paraId="1103235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Archiefvormer</w:t>
      </w:r>
      <w:r w:rsidRPr="00323F50">
        <w:rPr>
          <w:rFonts w:ascii="Arial" w:hAnsi="Arial" w:cs="Arial"/>
          <w:sz w:val="24"/>
        </w:rPr>
        <w:t>:</w:t>
      </w:r>
      <w:r w:rsidRPr="00323F50">
        <w:rPr>
          <w:rFonts w:ascii="Arial" w:hAnsi="Arial" w:cs="Arial"/>
          <w:sz w:val="24"/>
        </w:rPr>
        <w:br/>
        <w:t>de organisatie of het organisatieonderdeel dat het ruimtelijke plan creëert.</w:t>
      </w:r>
    </w:p>
    <w:p w14:paraId="406EC89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Archiefwet</w:t>
      </w:r>
      <w:r w:rsidRPr="00323F50">
        <w:rPr>
          <w:rFonts w:ascii="Arial" w:hAnsi="Arial" w:cs="Arial"/>
          <w:sz w:val="24"/>
        </w:rPr>
        <w:br/>
        <w:t>Nederlandse overheidsorganen vallen onder de Archiefwet 1995. Specifieke bepalingen uit de Archiefwet zijn uitgewerkt in het Archiefbesluit. En gedetailleerde regels voor de informatiehuishouding en de archieven van de overheid zijn geformuleerd in de Archiefregeling.</w:t>
      </w:r>
    </w:p>
    <w:p w14:paraId="75116353"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lastRenderedPageBreak/>
        <w:t>Archiveren by design</w:t>
      </w:r>
      <w:r w:rsidRPr="00323F50">
        <w:rPr>
          <w:rFonts w:ascii="Arial" w:hAnsi="Arial" w:cs="Arial"/>
          <w:sz w:val="24"/>
        </w:rPr>
        <w:t>:</w:t>
      </w:r>
      <w:r w:rsidRPr="00323F50">
        <w:rPr>
          <w:rFonts w:ascii="Arial" w:hAnsi="Arial" w:cs="Arial"/>
          <w:sz w:val="24"/>
        </w:rPr>
        <w:br/>
        <w:t>Archiveren vereist dat de werkprocessen en de daarbij gebruikte informatiesystemen (de werksystemen) daarop ingericht worden. De maatregelen die daarvoor nodig zijn bepaal je het beste op het moment dat de werksystemen gekocht, gebouwd, aangepast of afgeschaft worden.</w:t>
      </w:r>
    </w:p>
    <w:p w14:paraId="371C62A3"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Beheerder</w:t>
      </w:r>
      <w:r w:rsidRPr="00323F50">
        <w:rPr>
          <w:rFonts w:ascii="Arial" w:hAnsi="Arial" w:cs="Arial"/>
          <w:sz w:val="24"/>
        </w:rPr>
        <w:t>:</w:t>
      </w:r>
      <w:r w:rsidRPr="00323F50">
        <w:rPr>
          <w:rFonts w:ascii="Arial" w:hAnsi="Arial" w:cs="Arial"/>
          <w:sz w:val="24"/>
        </w:rPr>
        <w:br/>
        <w:t>door het bestuur van de eigen organisatie aangewezen persoon die verantwoordelijk is voor het ruimtelijk plan</w:t>
      </w:r>
    </w:p>
    <w:p w14:paraId="5700C7E0"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Benodigde hulpmiddelen</w:t>
      </w:r>
      <w:r w:rsidRPr="00323F50">
        <w:rPr>
          <w:rFonts w:ascii="Arial" w:hAnsi="Arial" w:cs="Arial"/>
          <w:sz w:val="24"/>
        </w:rPr>
        <w:br/>
        <w:t>Door middel van welke raadpleegsoftware kunnen de plannen geraadpleegd worden.</w:t>
      </w:r>
    </w:p>
    <w:p w14:paraId="5400D336"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Bestandsnaam</w:t>
      </w:r>
      <w:r w:rsidRPr="00323F50">
        <w:rPr>
          <w:rFonts w:ascii="Arial" w:hAnsi="Arial" w:cs="Arial"/>
          <w:sz w:val="24"/>
        </w:rPr>
        <w:br/>
        <w:t>De unieke bestandsnaam met bestandsformaat die aan ieder onderdeel van de bronbestanden is meegegeven conform de RO Standaarden (STRI).</w:t>
      </w:r>
    </w:p>
    <w:p w14:paraId="3EB39B9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Beschrijving</w:t>
      </w:r>
      <w:r w:rsidRPr="00323F50">
        <w:rPr>
          <w:rFonts w:ascii="Arial" w:hAnsi="Arial" w:cs="Arial"/>
          <w:sz w:val="24"/>
        </w:rPr>
        <w:t>:</w:t>
      </w:r>
      <w:r w:rsidRPr="00323F50">
        <w:rPr>
          <w:rFonts w:ascii="Arial" w:hAnsi="Arial" w:cs="Arial"/>
          <w:sz w:val="24"/>
        </w:rPr>
        <w:br/>
        <w:t>van het ruimtelijk plan en de locatie</w:t>
      </w:r>
    </w:p>
    <w:p w14:paraId="0B654CBF"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Bronbestanden</w:t>
      </w:r>
      <w:r w:rsidRPr="00323F50">
        <w:rPr>
          <w:rFonts w:ascii="Arial" w:hAnsi="Arial" w:cs="Arial"/>
          <w:sz w:val="24"/>
        </w:rPr>
        <w:br/>
        <w:t xml:space="preserve">De originele bestanden van een ruimtelijk plan in verschillende formaten zoals </w:t>
      </w:r>
      <w:proofErr w:type="spellStart"/>
      <w:r w:rsidRPr="00323F50">
        <w:rPr>
          <w:rFonts w:ascii="Arial" w:hAnsi="Arial" w:cs="Arial"/>
          <w:sz w:val="24"/>
        </w:rPr>
        <w:t>gml</w:t>
      </w:r>
      <w:proofErr w:type="spellEnd"/>
      <w:r w:rsidRPr="00323F50">
        <w:rPr>
          <w:rFonts w:ascii="Arial" w:hAnsi="Arial" w:cs="Arial"/>
          <w:sz w:val="24"/>
        </w:rPr>
        <w:t>, xml, html en pdf.</w:t>
      </w:r>
    </w:p>
    <w:p w14:paraId="483E0125"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Compressie</w:t>
      </w:r>
      <w:r w:rsidRPr="00323F50">
        <w:rPr>
          <w:rFonts w:ascii="Arial" w:hAnsi="Arial" w:cs="Arial"/>
          <w:sz w:val="24"/>
        </w:rPr>
        <w:br/>
        <w:t>Het reduceren van de bestandsgrootte</w:t>
      </w:r>
    </w:p>
    <w:p w14:paraId="0DBEC668"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Digitale waarmerk of handtekening</w:t>
      </w:r>
      <w:r w:rsidRPr="00323F50">
        <w:rPr>
          <w:rFonts w:ascii="Arial" w:hAnsi="Arial" w:cs="Arial"/>
          <w:sz w:val="24"/>
        </w:rPr>
        <w:br/>
        <w:t>De handtekening moet op unieke wijze aan de ondertekenaar zijn verbonden. Ook moet de handtekening zijn gemaakt met middelen die de ondertekenaar helemaal onder zijn controle kan houden.</w:t>
      </w:r>
    </w:p>
    <w:p w14:paraId="6ACE2EB6"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Dossierstatus:</w:t>
      </w:r>
      <w:r w:rsidRPr="00323F50">
        <w:rPr>
          <w:rFonts w:ascii="Arial" w:hAnsi="Arial" w:cs="Arial"/>
          <w:sz w:val="24"/>
        </w:rPr>
        <w:br/>
        <w:t>Bronhouders geven met behulp van de dossierstatus aan welke status het ruimtelijke plan heeft.</w:t>
      </w:r>
    </w:p>
    <w:p w14:paraId="02E2FF65"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DUTO</w:t>
      </w:r>
      <w:r w:rsidRPr="00323F50">
        <w:rPr>
          <w:rFonts w:ascii="Arial" w:hAnsi="Arial" w:cs="Arial"/>
          <w:sz w:val="24"/>
        </w:rPr>
        <w:t>:</w:t>
      </w:r>
      <w:r w:rsidRPr="00323F50">
        <w:rPr>
          <w:rFonts w:ascii="Arial" w:hAnsi="Arial" w:cs="Arial"/>
          <w:sz w:val="24"/>
        </w:rPr>
        <w:br/>
        <w:t>een programma van eisen voor duurzame toegankelijkheid van de informatie in de informatiesystemen van overheidsorganisaties.</w:t>
      </w:r>
    </w:p>
    <w:p w14:paraId="596C8228"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Externe relaties</w:t>
      </w:r>
      <w:r w:rsidRPr="00323F50">
        <w:rPr>
          <w:rFonts w:ascii="Arial" w:hAnsi="Arial" w:cs="Arial"/>
          <w:sz w:val="24"/>
        </w:rPr>
        <w:t>:</w:t>
      </w:r>
      <w:r w:rsidRPr="00323F50">
        <w:rPr>
          <w:rFonts w:ascii="Arial" w:hAnsi="Arial" w:cs="Arial"/>
          <w:sz w:val="24"/>
        </w:rPr>
        <w:br/>
        <w:t>de relatie met andere zaken in het interne archief systeem of externe zaken</w:t>
      </w:r>
    </w:p>
    <w:p w14:paraId="32CA28C7" w14:textId="00002B40"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Handreiking Voorkeursformaten</w:t>
      </w:r>
      <w:r w:rsidRPr="00323F50">
        <w:rPr>
          <w:rFonts w:ascii="Arial" w:hAnsi="Arial" w:cs="Arial"/>
          <w:sz w:val="24"/>
        </w:rPr>
        <w:br/>
        <w:t>Een door het Nationaal Archief opgestelde handreiking om organisaties handvatten te bieden</w:t>
      </w:r>
      <w:ins w:id="435" w:author="Lankvelt, Anna van" w:date="2022-08-12T10:37:00Z">
        <w:r w:rsidR="000F11D3">
          <w:rPr>
            <w:rFonts w:ascii="Arial" w:hAnsi="Arial" w:cs="Arial"/>
            <w:sz w:val="24"/>
          </w:rPr>
          <w:t xml:space="preserve"> </w:t>
        </w:r>
      </w:ins>
      <w:r w:rsidRPr="00323F50">
        <w:rPr>
          <w:rFonts w:ascii="Arial" w:hAnsi="Arial" w:cs="Arial"/>
          <w:sz w:val="24"/>
        </w:rPr>
        <w:t>om bij de vorming van digitaal archief rekening te houden met de voorkeur van het Nationaal Archief.</w:t>
      </w:r>
    </w:p>
    <w:p w14:paraId="108B2885"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Identificatie</w:t>
      </w:r>
      <w:r w:rsidRPr="00323F50">
        <w:rPr>
          <w:rFonts w:ascii="Arial" w:hAnsi="Arial" w:cs="Arial"/>
          <w:sz w:val="24"/>
        </w:rPr>
        <w:t> (ID):</w:t>
      </w:r>
      <w:r w:rsidRPr="00323F50">
        <w:rPr>
          <w:rFonts w:ascii="Arial" w:hAnsi="Arial" w:cs="Arial"/>
          <w:sz w:val="24"/>
        </w:rPr>
        <w:br/>
        <w:t>identiek aan STRI2012 dossiernummer dat is aangemaakt</w:t>
      </w:r>
    </w:p>
    <w:p w14:paraId="459E421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INSPIRE</w:t>
      </w:r>
      <w:r w:rsidRPr="00323F50">
        <w:rPr>
          <w:rFonts w:ascii="Arial" w:hAnsi="Arial" w:cs="Arial"/>
          <w:sz w:val="24"/>
        </w:rPr>
        <w:br/>
        <w:t>De Europese richtlichtlijn voor het verplicht gebruik van het toepassingsprofiel</w:t>
      </w:r>
      <w:del w:id="436" w:author="Lankvelt, Anna van" w:date="2022-08-12T10:37:00Z">
        <w:r w:rsidRPr="00323F50" w:rsidDel="000F11D3">
          <w:rPr>
            <w:rFonts w:ascii="Arial" w:hAnsi="Arial" w:cs="Arial"/>
            <w:sz w:val="24"/>
          </w:rPr>
          <w:delText>.</w:delText>
        </w:r>
      </w:del>
    </w:p>
    <w:p w14:paraId="63597884" w14:textId="5EFB8B4E"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Mandaat:</w:t>
      </w:r>
      <w:r w:rsidRPr="00323F50">
        <w:rPr>
          <w:rFonts w:ascii="Arial" w:hAnsi="Arial" w:cs="Arial"/>
          <w:sz w:val="24"/>
        </w:rPr>
        <w:br/>
      </w:r>
      <w:del w:id="437" w:author="Reijden, Wout van der" w:date="2022-08-15T09:51:00Z">
        <w:r w:rsidRPr="00323F50" w:rsidDel="00C717FF">
          <w:rPr>
            <w:rFonts w:ascii="Arial" w:hAnsi="Arial" w:cs="Arial"/>
            <w:sz w:val="24"/>
          </w:rPr>
          <w:delText>informatie wordt gevormd of ontvangen</w:delText>
        </w:r>
      </w:del>
      <w:ins w:id="438" w:author="Reijden, Wout van der" w:date="2022-08-15T09:51:00Z">
        <w:r w:rsidR="00C717FF">
          <w:rPr>
            <w:rFonts w:ascii="Arial" w:hAnsi="Arial" w:cs="Arial"/>
            <w:sz w:val="24"/>
          </w:rPr>
          <w:t xml:space="preserve"> Bevoegdheid (op basis van wet- </w:t>
        </w:r>
      </w:ins>
      <w:ins w:id="439" w:author="Reijden, Wout van der" w:date="2022-08-15T09:52:00Z">
        <w:r w:rsidR="00C717FF">
          <w:rPr>
            <w:rFonts w:ascii="Arial" w:hAnsi="Arial" w:cs="Arial"/>
            <w:sz w:val="24"/>
          </w:rPr>
          <w:t>en regelgeving en/of beleidskaders) om bepaalde taken uit te voeren.</w:t>
        </w:r>
      </w:ins>
    </w:p>
    <w:p w14:paraId="7A7140D5" w14:textId="7B93C72D" w:rsidR="00323F50" w:rsidRPr="00323F50" w:rsidRDefault="00323F50" w:rsidP="00323F50">
      <w:pPr>
        <w:numPr>
          <w:ilvl w:val="0"/>
          <w:numId w:val="17"/>
        </w:numPr>
        <w:spacing w:before="60" w:after="120" w:line="240" w:lineRule="auto"/>
        <w:rPr>
          <w:rFonts w:ascii="Arial" w:hAnsi="Arial" w:cs="Arial"/>
          <w:sz w:val="24"/>
        </w:rPr>
      </w:pPr>
      <w:del w:id="440" w:author="Reijden, Wout van der" w:date="2022-08-11T16:21:00Z">
        <w:r w:rsidRPr="00323F50" w:rsidDel="00C21D9A">
          <w:rPr>
            <w:rFonts w:ascii="Arial" w:hAnsi="Arial" w:cs="Arial"/>
            <w:b/>
            <w:bCs/>
            <w:sz w:val="24"/>
          </w:rPr>
          <w:lastRenderedPageBreak/>
          <w:delText>Metadata</w:delText>
        </w:r>
      </w:del>
      <w:ins w:id="441" w:author="Reijden, Wout van der" w:date="2022-08-11T16:21:00Z">
        <w:r w:rsidR="00C21D9A">
          <w:rPr>
            <w:rFonts w:ascii="Arial" w:hAnsi="Arial" w:cs="Arial"/>
            <w:b/>
            <w:bCs/>
            <w:sz w:val="24"/>
          </w:rPr>
          <w:t>Metagegevens</w:t>
        </w:r>
      </w:ins>
      <w:r w:rsidRPr="00323F50">
        <w:rPr>
          <w:rFonts w:ascii="Arial" w:hAnsi="Arial" w:cs="Arial"/>
          <w:b/>
          <w:bCs/>
          <w:sz w:val="24"/>
        </w:rPr>
        <w:t>:</w:t>
      </w:r>
      <w:r w:rsidRPr="00323F50">
        <w:rPr>
          <w:rFonts w:ascii="Arial" w:hAnsi="Arial" w:cs="Arial"/>
          <w:sz w:val="24"/>
        </w:rPr>
        <w:t xml:space="preserve"> zijn gegevens die de context, inhoud en structuur van </w:t>
      </w:r>
      <w:del w:id="442" w:author="Reijden, Wout van der" w:date="2022-08-11T16:05:00Z">
        <w:r w:rsidRPr="00323F50" w:rsidDel="00D71B8E">
          <w:rPr>
            <w:rFonts w:ascii="Arial" w:hAnsi="Arial" w:cs="Arial"/>
            <w:sz w:val="24"/>
          </w:rPr>
          <w:delText>archiefbescheiden</w:delText>
        </w:r>
      </w:del>
      <w:ins w:id="443" w:author="Reijden, Wout van der" w:date="2022-08-11T16:05:00Z">
        <w:r w:rsidR="00D71B8E">
          <w:rPr>
            <w:rFonts w:ascii="Arial" w:hAnsi="Arial" w:cs="Arial"/>
            <w:sz w:val="24"/>
          </w:rPr>
          <w:t>archiefstukken</w:t>
        </w:r>
      </w:ins>
      <w:r w:rsidRPr="00323F50">
        <w:rPr>
          <w:rFonts w:ascii="Arial" w:hAnsi="Arial" w:cs="Arial"/>
          <w:sz w:val="24"/>
        </w:rPr>
        <w:t xml:space="preserve"> </w:t>
      </w:r>
      <w:del w:id="444" w:author="Lankvelt, Anna van" w:date="2022-08-12T10:38:00Z">
        <w:r w:rsidRPr="00323F50" w:rsidDel="000F11D3">
          <w:rPr>
            <w:rFonts w:ascii="Arial" w:hAnsi="Arial" w:cs="Arial"/>
            <w:sz w:val="24"/>
          </w:rPr>
          <w:delText>(</w:delText>
        </w:r>
      </w:del>
      <w:del w:id="445" w:author="Reijden, Wout van der" w:date="2022-08-11T16:09:00Z">
        <w:r w:rsidRPr="00323F50" w:rsidDel="00D71B8E">
          <w:rPr>
            <w:rFonts w:ascii="Arial" w:hAnsi="Arial" w:cs="Arial"/>
            <w:sz w:val="24"/>
          </w:rPr>
          <w:delText>records</w:delText>
        </w:r>
      </w:del>
      <w:ins w:id="446" w:author="Reijden, Wout van der" w:date="2022-08-11T16:09:00Z">
        <w:del w:id="447" w:author="Lankvelt, Anna van" w:date="2022-08-12T10:38:00Z">
          <w:r w:rsidR="00D71B8E" w:rsidDel="000F11D3">
            <w:rPr>
              <w:rFonts w:ascii="Arial" w:hAnsi="Arial" w:cs="Arial"/>
              <w:sz w:val="24"/>
            </w:rPr>
            <w:delText>archiefstukken</w:delText>
          </w:r>
        </w:del>
      </w:ins>
      <w:del w:id="448" w:author="Lankvelt, Anna van" w:date="2022-08-12T10:38:00Z">
        <w:r w:rsidRPr="00323F50" w:rsidDel="000F11D3">
          <w:rPr>
            <w:rFonts w:ascii="Arial" w:hAnsi="Arial" w:cs="Arial"/>
            <w:sz w:val="24"/>
          </w:rPr>
          <w:delText xml:space="preserve">) </w:delText>
        </w:r>
      </w:del>
      <w:r w:rsidRPr="00323F50">
        <w:rPr>
          <w:rFonts w:ascii="Arial" w:hAnsi="Arial" w:cs="Arial"/>
          <w:sz w:val="24"/>
        </w:rPr>
        <w:t xml:space="preserve">beschrijven, evenals het beheer van die </w:t>
      </w:r>
      <w:del w:id="449" w:author="Reijden, Wout van der" w:date="2022-08-11T16:09:00Z">
        <w:r w:rsidRPr="00323F50" w:rsidDel="00D71B8E">
          <w:rPr>
            <w:rFonts w:ascii="Arial" w:hAnsi="Arial" w:cs="Arial"/>
            <w:sz w:val="24"/>
          </w:rPr>
          <w:delText>records</w:delText>
        </w:r>
      </w:del>
      <w:ins w:id="450" w:author="Reijden, Wout van der" w:date="2022-08-11T16:09:00Z">
        <w:r w:rsidR="00D71B8E">
          <w:rPr>
            <w:rFonts w:ascii="Arial" w:hAnsi="Arial" w:cs="Arial"/>
            <w:sz w:val="24"/>
          </w:rPr>
          <w:t>archiefstukken</w:t>
        </w:r>
      </w:ins>
      <w:r w:rsidRPr="00323F50">
        <w:rPr>
          <w:rFonts w:ascii="Arial" w:hAnsi="Arial" w:cs="Arial"/>
          <w:sz w:val="24"/>
        </w:rPr>
        <w:t xml:space="preserve"> door de tijd heen.</w:t>
      </w:r>
    </w:p>
    <w:p w14:paraId="65D12642"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Identificatie (ID)</w:t>
      </w:r>
      <w:r w:rsidRPr="00323F50">
        <w:rPr>
          <w:rFonts w:ascii="Arial" w:hAnsi="Arial" w:cs="Arial"/>
          <w:sz w:val="24"/>
        </w:rPr>
        <w:br/>
        <w:t xml:space="preserve">Het ID van het </w:t>
      </w:r>
      <w:proofErr w:type="spellStart"/>
      <w:r w:rsidRPr="00323F50">
        <w:rPr>
          <w:rFonts w:ascii="Arial" w:hAnsi="Arial" w:cs="Arial"/>
          <w:sz w:val="24"/>
        </w:rPr>
        <w:t>subdossier</w:t>
      </w:r>
      <w:proofErr w:type="spellEnd"/>
      <w:r w:rsidRPr="00323F50">
        <w:rPr>
          <w:rFonts w:ascii="Arial" w:hAnsi="Arial" w:cs="Arial"/>
          <w:sz w:val="24"/>
        </w:rPr>
        <w:t xml:space="preserve"> is gelijk aan het IMRO2012 planidentificatienummer dat aan deze versie van het ruimtelijk plan.</w:t>
      </w:r>
    </w:p>
    <w:p w14:paraId="23B5ADFC"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Beschrijving</w:t>
      </w:r>
      <w:r w:rsidRPr="00323F50">
        <w:rPr>
          <w:rFonts w:ascii="Arial" w:hAnsi="Arial" w:cs="Arial"/>
          <w:sz w:val="24"/>
        </w:rPr>
        <w:br/>
        <w:t>De beschrijving van dit stadium van het ruimtelijk planproces.</w:t>
      </w:r>
    </w:p>
    <w:p w14:paraId="0BE067A1"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Openbaarheid</w:t>
      </w:r>
      <w:r w:rsidRPr="00323F50">
        <w:rPr>
          <w:rFonts w:ascii="Arial" w:hAnsi="Arial" w:cs="Arial"/>
          <w:sz w:val="24"/>
        </w:rPr>
        <w:br/>
        <w:t>Beperkingen in verband met privacy, vertrouwelijkheid ed. worden bij dit element verklaard.</w:t>
      </w:r>
    </w:p>
    <w:p w14:paraId="3AF43F1D"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Classificatie</w:t>
      </w:r>
      <w:r w:rsidRPr="00323F50">
        <w:rPr>
          <w:rFonts w:ascii="Arial" w:hAnsi="Arial" w:cs="Arial"/>
          <w:sz w:val="24"/>
        </w:rPr>
        <w:br/>
        <w:t>Niveau van informatiebeveiliging, bijvoorbeeld vertrouwelijk, geheim.</w:t>
      </w:r>
    </w:p>
    <w:p w14:paraId="47261B25"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Rechten</w:t>
      </w:r>
      <w:r w:rsidRPr="00323F50">
        <w:rPr>
          <w:rFonts w:ascii="Arial" w:hAnsi="Arial" w:cs="Arial"/>
          <w:sz w:val="24"/>
        </w:rPr>
        <w:br/>
        <w:t>Auteursrecht, gebruiksrecht, eigendomsrecht etc.. Bronbestanden van ruimtelijke instrumenten worden als open data beschikbaar gesteld.</w:t>
      </w:r>
    </w:p>
    <w:p w14:paraId="1BEC2B97"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Integriteit</w:t>
      </w:r>
      <w:r w:rsidRPr="00323F50">
        <w:rPr>
          <w:rFonts w:ascii="Arial" w:hAnsi="Arial" w:cs="Arial"/>
          <w:sz w:val="24"/>
        </w:rPr>
        <w:br/>
        <w:t>Informatie waaruit blijkt of een archiefstuk zijn integriteit heeft behouden.</w:t>
      </w:r>
    </w:p>
    <w:p w14:paraId="4E510ED4" w14:textId="77777777" w:rsidR="00323F50" w:rsidRPr="00323F50" w:rsidRDefault="00323F50" w:rsidP="00323F50">
      <w:pPr>
        <w:numPr>
          <w:ilvl w:val="1"/>
          <w:numId w:val="17"/>
        </w:numPr>
        <w:spacing w:before="60" w:after="120" w:line="240" w:lineRule="auto"/>
        <w:rPr>
          <w:rFonts w:ascii="Arial" w:hAnsi="Arial" w:cs="Arial"/>
          <w:sz w:val="24"/>
        </w:rPr>
      </w:pPr>
      <w:proofErr w:type="spellStart"/>
      <w:r w:rsidRPr="00323F50">
        <w:rPr>
          <w:rFonts w:ascii="Arial" w:hAnsi="Arial" w:cs="Arial"/>
          <w:i/>
          <w:iCs/>
          <w:sz w:val="24"/>
        </w:rPr>
        <w:t>Hogerliggend</w:t>
      </w:r>
      <w:proofErr w:type="spellEnd"/>
      <w:r w:rsidRPr="00323F50">
        <w:rPr>
          <w:rFonts w:ascii="Arial" w:hAnsi="Arial" w:cs="Arial"/>
          <w:i/>
          <w:iCs/>
          <w:sz w:val="24"/>
        </w:rPr>
        <w:t xml:space="preserve"> ordenings-niveau</w:t>
      </w:r>
      <w:r w:rsidRPr="00323F50">
        <w:rPr>
          <w:rFonts w:ascii="Arial" w:hAnsi="Arial" w:cs="Arial"/>
          <w:sz w:val="24"/>
        </w:rPr>
        <w:br/>
        <w:t xml:space="preserve">Hier wordt aangegeven waar dit </w:t>
      </w:r>
      <w:proofErr w:type="spellStart"/>
      <w:r w:rsidRPr="00323F50">
        <w:rPr>
          <w:rFonts w:ascii="Arial" w:hAnsi="Arial" w:cs="Arial"/>
          <w:sz w:val="24"/>
        </w:rPr>
        <w:t>subdossier</w:t>
      </w:r>
      <w:proofErr w:type="spellEnd"/>
      <w:r w:rsidRPr="00323F50">
        <w:rPr>
          <w:rFonts w:ascii="Arial" w:hAnsi="Arial" w:cs="Arial"/>
          <w:sz w:val="24"/>
        </w:rPr>
        <w:t xml:space="preserve"> onderdeel van uit maakt.</w:t>
      </w:r>
    </w:p>
    <w:p w14:paraId="16B2C617" w14:textId="77777777" w:rsidR="00323F50" w:rsidRPr="00323F50" w:rsidRDefault="00323F50" w:rsidP="00323F50">
      <w:pPr>
        <w:numPr>
          <w:ilvl w:val="1"/>
          <w:numId w:val="17"/>
        </w:numPr>
        <w:spacing w:line="240" w:lineRule="auto"/>
        <w:rPr>
          <w:rFonts w:ascii="Arial" w:hAnsi="Arial" w:cs="Arial"/>
          <w:sz w:val="24"/>
        </w:rPr>
      </w:pPr>
      <w:r w:rsidRPr="00323F50">
        <w:rPr>
          <w:rFonts w:ascii="Arial" w:hAnsi="Arial" w:cs="Arial"/>
          <w:i/>
          <w:iCs/>
          <w:sz w:val="24"/>
        </w:rPr>
        <w:t>Aanwezigheid kopieversies</w:t>
      </w:r>
      <w:r w:rsidRPr="00323F50">
        <w:rPr>
          <w:rFonts w:ascii="Arial" w:hAnsi="Arial" w:cs="Arial"/>
          <w:sz w:val="24"/>
        </w:rPr>
        <w:br/>
        <w:t>Het bestuursorgaan stelt het betreffende ruimtelijke plan ook voor een ieder beschikbaar via de weblocatie die is gemeld aan de </w:t>
      </w:r>
      <w:hyperlink r:id="rId67" w:history="1">
        <w:r w:rsidRPr="00323F50">
          <w:rPr>
            <w:rFonts w:ascii="Arial" w:hAnsi="Arial" w:cs="Arial"/>
            <w:color w:val="034575"/>
            <w:sz w:val="24"/>
            <w:u w:val="single"/>
          </w:rPr>
          <w:t>Index</w:t>
        </w:r>
      </w:hyperlink>
      <w:r w:rsidRPr="00323F50">
        <w:rPr>
          <w:rFonts w:ascii="Arial" w:hAnsi="Arial" w:cs="Arial"/>
          <w:sz w:val="24"/>
        </w:rPr>
        <w:t> van de landelijke voorziening Ruimtelijkeplannen.nl. De publicatie datum van beschikbaarstelling wordt vastgelegd bij het archiveren van de samenhangende set van bronbestanden</w:t>
      </w:r>
    </w:p>
    <w:p w14:paraId="6366297C"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NORA</w:t>
      </w:r>
      <w:r w:rsidRPr="00323F50">
        <w:rPr>
          <w:rFonts w:ascii="Arial" w:hAnsi="Arial" w:cs="Arial"/>
          <w:sz w:val="24"/>
        </w:rPr>
        <w:t> (de Nederlandse Overheid Referentie Architectuur)</w:t>
      </w:r>
      <w:r w:rsidRPr="00323F50">
        <w:rPr>
          <w:rFonts w:ascii="Arial" w:hAnsi="Arial" w:cs="Arial"/>
          <w:sz w:val="24"/>
        </w:rPr>
        <w:br/>
        <w:t>bevat principes, beschrijvingen, modellen en standaarden voor het ontwerp en de inrichting van de elektronische overheid.</w:t>
      </w:r>
    </w:p>
    <w:p w14:paraId="61525EAD"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Norm</w:t>
      </w:r>
      <w:r w:rsidRPr="00323F50">
        <w:rPr>
          <w:rFonts w:ascii="Arial" w:hAnsi="Arial" w:cs="Arial"/>
          <w:sz w:val="24"/>
        </w:rPr>
        <w:br/>
        <w:t>De Regeling standaarden ruimtelijke ordening geeft dan ook aan welke normen, aangeduid als de RO Standaarden, in de praktijk moeten worden gebruikt.</w:t>
      </w:r>
    </w:p>
    <w:p w14:paraId="3006EA84"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Ondergrond van het ruimtelijk plan</w:t>
      </w:r>
      <w:r w:rsidRPr="00323F50">
        <w:rPr>
          <w:rFonts w:ascii="Arial" w:hAnsi="Arial" w:cs="Arial"/>
          <w:sz w:val="24"/>
        </w:rPr>
        <w:br/>
        <w:t xml:space="preserve">Op grond van artikel 1.2.4 lid 1 </w:t>
      </w:r>
      <w:proofErr w:type="spellStart"/>
      <w:r w:rsidRPr="00323F50">
        <w:rPr>
          <w:rFonts w:ascii="Arial" w:hAnsi="Arial" w:cs="Arial"/>
          <w:sz w:val="24"/>
        </w:rPr>
        <w:t>Bro</w:t>
      </w:r>
      <w:proofErr w:type="spellEnd"/>
      <w:r w:rsidRPr="00323F50">
        <w:rPr>
          <w:rFonts w:ascii="Arial" w:hAnsi="Arial" w:cs="Arial"/>
          <w:sz w:val="24"/>
        </w:rPr>
        <w:t xml:space="preserve"> moet bij het besluit tot vaststelling van het ruimtelijke instrument worden aangegeven welke ondergrond is gebruikt, maar maakt geen onderdeel uit van de bronbestanden.</w:t>
      </w:r>
    </w:p>
    <w:p w14:paraId="145F915D" w14:textId="305E33AC"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PKI-Overheid certificaat</w:t>
      </w:r>
      <w:r w:rsidRPr="00323F50">
        <w:rPr>
          <w:rFonts w:ascii="Arial" w:hAnsi="Arial" w:cs="Arial"/>
          <w:sz w:val="24"/>
        </w:rPr>
        <w:br/>
      </w:r>
      <w:ins w:id="451" w:author="Lankvelt, Anna van" w:date="2022-08-12T08:58:00Z">
        <w:r w:rsidR="006A157C">
          <w:rPr>
            <w:rFonts w:ascii="Arial" w:hAnsi="Arial" w:cs="Arial"/>
            <w:sz w:val="24"/>
          </w:rPr>
          <w:t>k</w:t>
        </w:r>
      </w:ins>
      <w:del w:id="452" w:author="Lankvelt, Anna van" w:date="2022-08-12T08:58:00Z">
        <w:r w:rsidRPr="00323F50" w:rsidDel="006A157C">
          <w:rPr>
            <w:rFonts w:ascii="Arial" w:hAnsi="Arial" w:cs="Arial"/>
            <w:sz w:val="24"/>
          </w:rPr>
          <w:delText>v</w:delText>
        </w:r>
      </w:del>
      <w:r w:rsidRPr="00323F50">
        <w:rPr>
          <w:rFonts w:ascii="Arial" w:hAnsi="Arial" w:cs="Arial"/>
          <w:sz w:val="24"/>
        </w:rPr>
        <w:t>an een waarmerk toevoegen zodat de authenticiteit van het plan gewaarborgd</w:t>
      </w:r>
      <w:ins w:id="453" w:author="Lankvelt, Anna van" w:date="2022-08-12T08:58:00Z">
        <w:r w:rsidR="006A157C">
          <w:rPr>
            <w:rFonts w:ascii="Arial" w:hAnsi="Arial" w:cs="Arial"/>
            <w:sz w:val="24"/>
          </w:rPr>
          <w:t xml:space="preserve"> </w:t>
        </w:r>
      </w:ins>
      <w:ins w:id="454" w:author="Reijden, Wout van der" w:date="2022-08-15T10:04:00Z">
        <w:r w:rsidR="00525E05">
          <w:rPr>
            <w:rFonts w:ascii="Arial" w:hAnsi="Arial" w:cs="Arial"/>
            <w:sz w:val="24"/>
          </w:rPr>
          <w:t>kan worden.</w:t>
        </w:r>
      </w:ins>
    </w:p>
    <w:p w14:paraId="3158543C"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Planning</w:t>
      </w:r>
      <w:r w:rsidRPr="00323F50">
        <w:rPr>
          <w:rFonts w:ascii="Arial" w:hAnsi="Arial" w:cs="Arial"/>
          <w:sz w:val="24"/>
        </w:rPr>
        <w:t>:</w:t>
      </w:r>
      <w:r w:rsidRPr="00323F50">
        <w:rPr>
          <w:rFonts w:ascii="Arial" w:hAnsi="Arial" w:cs="Arial"/>
          <w:sz w:val="24"/>
        </w:rPr>
        <w:br/>
        <w:t>aangeven wat de planning van verschillende activiteiten is en hoe lang deze activiteit duurt.</w:t>
      </w:r>
    </w:p>
    <w:p w14:paraId="24A44529"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lastRenderedPageBreak/>
        <w:t>RO Standaarden</w:t>
      </w:r>
      <w:r w:rsidRPr="00323F50">
        <w:rPr>
          <w:rFonts w:ascii="Arial" w:hAnsi="Arial" w:cs="Arial"/>
          <w:sz w:val="24"/>
        </w:rPr>
        <w:br/>
        <w:t>Afspraken die ervoor zorgen dat makers van plannen in heel Nederland dezelfde termen en kleuren toepassen. Ook zijn er technische afspraken gemaakt die ervoor zorgen dat plannen digitaal uitgewisseld kunnen worden. Het geheel aan RO Standaarden omvat wettelijk verplichte standaarden, praktijkrichtlijnen en werkafspraken.</w:t>
      </w:r>
    </w:p>
    <w:p w14:paraId="4CFDF4AF"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Samenhangende set bronbestanden</w:t>
      </w:r>
      <w:r w:rsidRPr="00323F50">
        <w:rPr>
          <w:rFonts w:ascii="Arial" w:hAnsi="Arial" w:cs="Arial"/>
          <w:sz w:val="24"/>
        </w:rPr>
        <w:br/>
        <w:t>Ieder ruimtelijk instrument is opgebouwd uit een samenhangende set onderdelen. Ieder onderdeel bestaat uit één of meerdere bronbestanden.</w:t>
      </w:r>
    </w:p>
    <w:p w14:paraId="45A0BFA8" w14:textId="758AC083"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Selectielijst</w:t>
      </w:r>
      <w:r w:rsidRPr="00323F50">
        <w:rPr>
          <w:rFonts w:ascii="Arial" w:hAnsi="Arial" w:cs="Arial"/>
          <w:sz w:val="24"/>
        </w:rPr>
        <w:t>:</w:t>
      </w:r>
      <w:r w:rsidRPr="00323F50">
        <w:rPr>
          <w:rFonts w:ascii="Arial" w:hAnsi="Arial" w:cs="Arial"/>
          <w:sz w:val="24"/>
        </w:rPr>
        <w:br/>
        <w:t xml:space="preserve">lijst die bepaald of, en zo ja wanneer, </w:t>
      </w:r>
      <w:del w:id="455" w:author="Reijden, Wout van der" w:date="2022-08-11T16:05:00Z">
        <w:r w:rsidRPr="00323F50" w:rsidDel="00D71B8E">
          <w:rPr>
            <w:rFonts w:ascii="Arial" w:hAnsi="Arial" w:cs="Arial"/>
            <w:sz w:val="24"/>
          </w:rPr>
          <w:delText>archiefbescheiden</w:delText>
        </w:r>
      </w:del>
      <w:ins w:id="456" w:author="Reijden, Wout van der" w:date="2022-08-11T16:05:00Z">
        <w:r w:rsidR="00D71B8E">
          <w:rPr>
            <w:rFonts w:ascii="Arial" w:hAnsi="Arial" w:cs="Arial"/>
            <w:sz w:val="24"/>
          </w:rPr>
          <w:t>archiefstukken</w:t>
        </w:r>
      </w:ins>
      <w:r w:rsidRPr="00323F50">
        <w:rPr>
          <w:rFonts w:ascii="Arial" w:hAnsi="Arial" w:cs="Arial"/>
          <w:sz w:val="24"/>
        </w:rPr>
        <w:t xml:space="preserve"> vernietigd moeten worden</w:t>
      </w:r>
    </w:p>
    <w:p w14:paraId="42E560F4" w14:textId="77777777" w:rsidR="00323F50" w:rsidRPr="00323F50" w:rsidRDefault="00323F50" w:rsidP="00323F50">
      <w:pPr>
        <w:numPr>
          <w:ilvl w:val="0"/>
          <w:numId w:val="17"/>
        </w:numPr>
        <w:spacing w:before="60" w:after="120" w:line="240" w:lineRule="auto"/>
        <w:rPr>
          <w:rFonts w:ascii="Arial" w:hAnsi="Arial" w:cs="Arial"/>
          <w:sz w:val="24"/>
        </w:rPr>
      </w:pPr>
      <w:proofErr w:type="spellStart"/>
      <w:r w:rsidRPr="00323F50">
        <w:rPr>
          <w:rFonts w:ascii="Arial" w:hAnsi="Arial" w:cs="Arial"/>
          <w:b/>
          <w:bCs/>
          <w:sz w:val="24"/>
        </w:rPr>
        <w:t>Subdossier</w:t>
      </w:r>
      <w:proofErr w:type="spellEnd"/>
      <w:r w:rsidRPr="00323F50">
        <w:rPr>
          <w:rFonts w:ascii="Arial" w:hAnsi="Arial" w:cs="Arial"/>
          <w:b/>
          <w:bCs/>
          <w:sz w:val="24"/>
        </w:rPr>
        <w:t>:</w:t>
      </w:r>
      <w:r w:rsidRPr="00323F50">
        <w:rPr>
          <w:rFonts w:ascii="Arial" w:hAnsi="Arial" w:cs="Arial"/>
          <w:sz w:val="24"/>
        </w:rPr>
        <w:br/>
        <w:t>per dossier kunnen verschillende fasen aangeduid worden</w:t>
      </w:r>
    </w:p>
    <w:p w14:paraId="74C5511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Titel</w:t>
      </w:r>
      <w:r w:rsidRPr="00323F50">
        <w:rPr>
          <w:rFonts w:ascii="Arial" w:hAnsi="Arial" w:cs="Arial"/>
          <w:sz w:val="24"/>
        </w:rPr>
        <w:t>:</w:t>
      </w:r>
      <w:r w:rsidRPr="00323F50">
        <w:rPr>
          <w:rFonts w:ascii="Arial" w:hAnsi="Arial" w:cs="Arial"/>
          <w:sz w:val="24"/>
        </w:rPr>
        <w:br/>
        <w:t>identiek aan de naam in de GML</w:t>
      </w:r>
    </w:p>
    <w:p w14:paraId="50C416F9" w14:textId="31F4DEBE"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Toepassingsprofiel</w:t>
      </w:r>
      <w:r w:rsidRPr="00323F50">
        <w:rPr>
          <w:rFonts w:ascii="Arial" w:hAnsi="Arial" w:cs="Arial"/>
          <w:sz w:val="24"/>
        </w:rPr>
        <w:br/>
        <w:t xml:space="preserve">De profielen zijn een verbijzondering van de internationale </w:t>
      </w:r>
      <w:del w:id="457" w:author="Reijden, Wout van der" w:date="2022-08-11T16:21:00Z">
        <w:r w:rsidRPr="00323F50" w:rsidDel="00C21D9A">
          <w:rPr>
            <w:rFonts w:ascii="Arial" w:hAnsi="Arial" w:cs="Arial"/>
            <w:sz w:val="24"/>
          </w:rPr>
          <w:delText>metadata</w:delText>
        </w:r>
      </w:del>
      <w:ins w:id="458" w:author="Reijden, Wout van der" w:date="2022-08-11T16:21:00Z">
        <w:r w:rsidR="00C21D9A">
          <w:rPr>
            <w:rFonts w:ascii="Arial" w:hAnsi="Arial" w:cs="Arial"/>
            <w:sz w:val="24"/>
          </w:rPr>
          <w:t>metagegevens</w:t>
        </w:r>
      </w:ins>
      <w:r w:rsidRPr="00323F50">
        <w:rPr>
          <w:rFonts w:ascii="Arial" w:hAnsi="Arial" w:cs="Arial"/>
          <w:sz w:val="24"/>
        </w:rPr>
        <w:t xml:space="preserve">standaarden van ISO en bevatten eveneens de </w:t>
      </w:r>
      <w:del w:id="459" w:author="Reijden, Wout van der" w:date="2022-08-11T16:21:00Z">
        <w:r w:rsidRPr="00323F50" w:rsidDel="00C21D9A">
          <w:rPr>
            <w:rFonts w:ascii="Arial" w:hAnsi="Arial" w:cs="Arial"/>
            <w:sz w:val="24"/>
          </w:rPr>
          <w:delText>metadata</w:delText>
        </w:r>
      </w:del>
      <w:ins w:id="460" w:author="Reijden, Wout van der" w:date="2022-08-11T16:21:00Z">
        <w:r w:rsidR="00C21D9A">
          <w:rPr>
            <w:rFonts w:ascii="Arial" w:hAnsi="Arial" w:cs="Arial"/>
            <w:sz w:val="24"/>
          </w:rPr>
          <w:t>metagegevens</w:t>
        </w:r>
      </w:ins>
      <w:r w:rsidRPr="00323F50">
        <w:rPr>
          <w:rFonts w:ascii="Arial" w:hAnsi="Arial" w:cs="Arial"/>
          <w:sz w:val="24"/>
        </w:rPr>
        <w:t xml:space="preserve"> vereisten uit de Europese INSPIRE richtlijn. </w:t>
      </w:r>
      <w:del w:id="461" w:author="Reijden, Wout van der" w:date="2022-08-11T16:21:00Z">
        <w:r w:rsidRPr="00323F50" w:rsidDel="00C21D9A">
          <w:rPr>
            <w:rFonts w:ascii="Arial" w:hAnsi="Arial" w:cs="Arial"/>
            <w:sz w:val="24"/>
          </w:rPr>
          <w:delText>Metadata</w:delText>
        </w:r>
      </w:del>
      <w:ins w:id="462" w:author="Reijden, Wout van der" w:date="2022-08-11T16:21:00Z">
        <w:r w:rsidR="00C21D9A">
          <w:rPr>
            <w:rFonts w:ascii="Arial" w:hAnsi="Arial" w:cs="Arial"/>
            <w:sz w:val="24"/>
          </w:rPr>
          <w:t>Metagegevens</w:t>
        </w:r>
      </w:ins>
      <w:r w:rsidRPr="00323F50">
        <w:rPr>
          <w:rFonts w:ascii="Arial" w:hAnsi="Arial" w:cs="Arial"/>
          <w:sz w:val="24"/>
        </w:rPr>
        <w:t xml:space="preserve"> wordt toegankelijk gemaakt door ze op te nemen in een register.</w:t>
      </w:r>
    </w:p>
    <w:p w14:paraId="0DB23CF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Type</w:t>
      </w:r>
      <w:r w:rsidRPr="00323F50">
        <w:rPr>
          <w:rFonts w:ascii="Arial" w:hAnsi="Arial" w:cs="Arial"/>
          <w:sz w:val="24"/>
        </w:rPr>
        <w:br/>
        <w:t xml:space="preserve">Met type en daaraan gekoppeld vorm, wordt concreet aangegeven welke onderdelen (documenttypen) in dit </w:t>
      </w:r>
      <w:proofErr w:type="spellStart"/>
      <w:r w:rsidRPr="00323F50">
        <w:rPr>
          <w:rFonts w:ascii="Arial" w:hAnsi="Arial" w:cs="Arial"/>
          <w:sz w:val="24"/>
        </w:rPr>
        <w:t>subdossier</w:t>
      </w:r>
      <w:proofErr w:type="spellEnd"/>
      <w:r w:rsidRPr="00323F50">
        <w:rPr>
          <w:rFonts w:ascii="Arial" w:hAnsi="Arial" w:cs="Arial"/>
          <w:sz w:val="24"/>
        </w:rPr>
        <w:t xml:space="preserve"> vindbaar zijn.</w:t>
      </w:r>
    </w:p>
    <w:p w14:paraId="09DA1997"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Uitvoerende</w:t>
      </w:r>
      <w:r w:rsidRPr="00323F50">
        <w:rPr>
          <w:rFonts w:ascii="Arial" w:hAnsi="Arial" w:cs="Arial"/>
          <w:sz w:val="24"/>
        </w:rPr>
        <w:t>:</w:t>
      </w:r>
      <w:r w:rsidRPr="00323F50">
        <w:rPr>
          <w:rFonts w:ascii="Arial" w:hAnsi="Arial" w:cs="Arial"/>
          <w:sz w:val="24"/>
        </w:rPr>
        <w:br/>
        <w:t>de naam van het organisatieonderdeel dat verantwoordelijk is voor het beheer van de archiefstukken.</w:t>
      </w:r>
    </w:p>
    <w:p w14:paraId="0F14765F" w14:textId="7CAE35ED"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Vervanging</w:t>
      </w:r>
      <w:r w:rsidRPr="00323F50">
        <w:rPr>
          <w:rFonts w:ascii="Arial" w:hAnsi="Arial" w:cs="Arial"/>
          <w:sz w:val="24"/>
        </w:rPr>
        <w:br/>
        <w:t xml:space="preserve">Originele </w:t>
      </w:r>
      <w:del w:id="463" w:author="Reijden, Wout van der" w:date="2022-08-11T16:05:00Z">
        <w:r w:rsidRPr="00323F50" w:rsidDel="00D71B8E">
          <w:rPr>
            <w:rFonts w:ascii="Arial" w:hAnsi="Arial" w:cs="Arial"/>
            <w:sz w:val="24"/>
          </w:rPr>
          <w:delText>archiefbescheiden</w:delText>
        </w:r>
      </w:del>
      <w:ins w:id="464" w:author="Reijden, Wout van der" w:date="2022-08-11T16:05:00Z">
        <w:r w:rsidR="00D71B8E">
          <w:rPr>
            <w:rFonts w:ascii="Arial" w:hAnsi="Arial" w:cs="Arial"/>
            <w:sz w:val="24"/>
          </w:rPr>
          <w:t>archiefstukken</w:t>
        </w:r>
      </w:ins>
      <w:r w:rsidRPr="00323F50">
        <w:rPr>
          <w:rFonts w:ascii="Arial" w:hAnsi="Arial" w:cs="Arial"/>
          <w:sz w:val="24"/>
        </w:rPr>
        <w:t xml:space="preserve"> vervangen door reproducties</w:t>
      </w:r>
      <w:ins w:id="465" w:author="Reijden, Wout van der" w:date="2022-08-15T09:54:00Z">
        <w:r w:rsidR="00C717FF">
          <w:rPr>
            <w:rFonts w:ascii="Arial" w:hAnsi="Arial" w:cs="Arial"/>
            <w:sz w:val="24"/>
          </w:rPr>
          <w:t>, waarbij de originelen na verva</w:t>
        </w:r>
      </w:ins>
      <w:ins w:id="466" w:author="Reijden, Wout van der" w:date="2022-08-15T09:55:00Z">
        <w:r w:rsidR="00C717FF">
          <w:rPr>
            <w:rFonts w:ascii="Arial" w:hAnsi="Arial" w:cs="Arial"/>
            <w:sz w:val="24"/>
          </w:rPr>
          <w:t>nging worden vernietigd</w:t>
        </w:r>
      </w:ins>
      <w:r w:rsidRPr="00323F50">
        <w:rPr>
          <w:rFonts w:ascii="Arial" w:hAnsi="Arial" w:cs="Arial"/>
          <w:sz w:val="24"/>
        </w:rPr>
        <w:t>.</w:t>
      </w:r>
    </w:p>
    <w:p w14:paraId="1F0DDD0D"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Vindplaats</w:t>
      </w:r>
      <w:r w:rsidRPr="00323F50">
        <w:rPr>
          <w:rFonts w:ascii="Arial" w:hAnsi="Arial" w:cs="Arial"/>
          <w:sz w:val="24"/>
        </w:rPr>
        <w:br/>
        <w:t>De fysieke of virtuele vindplaats(-en) van het archiefstuk.</w:t>
      </w:r>
    </w:p>
    <w:p w14:paraId="71E5FA96"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Vorm</w:t>
      </w:r>
      <w:r w:rsidRPr="00323F50">
        <w:rPr>
          <w:rFonts w:ascii="Arial" w:hAnsi="Arial" w:cs="Arial"/>
          <w:sz w:val="24"/>
        </w:rPr>
        <w:br/>
        <w:t>de verschijningsvorm, dan wel documentvorm.</w:t>
      </w:r>
    </w:p>
    <w:p w14:paraId="1ECB358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Werkproces</w:t>
      </w:r>
      <w:r w:rsidRPr="00323F50">
        <w:rPr>
          <w:rFonts w:ascii="Arial" w:hAnsi="Arial" w:cs="Arial"/>
          <w:sz w:val="24"/>
        </w:rPr>
        <w:t>:</w:t>
      </w:r>
      <w:r w:rsidRPr="00323F50">
        <w:rPr>
          <w:rFonts w:ascii="Arial" w:hAnsi="Arial" w:cs="Arial"/>
          <w:sz w:val="24"/>
        </w:rPr>
        <w:br/>
        <w:t>Zaaktype</w:t>
      </w:r>
    </w:p>
    <w:p w14:paraId="74D1E272" w14:textId="6F4D04AD"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Wet ruimtelijke ordening (</w:t>
      </w:r>
      <w:proofErr w:type="spellStart"/>
      <w:r w:rsidRPr="00323F50">
        <w:rPr>
          <w:rFonts w:ascii="Arial" w:hAnsi="Arial" w:cs="Arial"/>
          <w:b/>
          <w:bCs/>
          <w:sz w:val="24"/>
        </w:rPr>
        <w:t>Wro</w:t>
      </w:r>
      <w:proofErr w:type="spellEnd"/>
      <w:r w:rsidRPr="00323F50">
        <w:rPr>
          <w:rFonts w:ascii="Arial" w:hAnsi="Arial" w:cs="Arial"/>
          <w:b/>
          <w:bCs/>
          <w:sz w:val="24"/>
        </w:rPr>
        <w:t>)</w:t>
      </w:r>
      <w:r w:rsidRPr="00323F50">
        <w:rPr>
          <w:rFonts w:ascii="Arial" w:hAnsi="Arial" w:cs="Arial"/>
          <w:sz w:val="24"/>
        </w:rPr>
        <w:br/>
      </w:r>
      <w:ins w:id="467" w:author="Lankvelt, Anna van" w:date="2022-08-12T10:39:00Z">
        <w:r w:rsidR="000F11D3">
          <w:rPr>
            <w:rFonts w:ascii="Arial" w:hAnsi="Arial" w:cs="Arial"/>
            <w:sz w:val="24"/>
          </w:rPr>
          <w:t>i</w:t>
        </w:r>
      </w:ins>
      <w:del w:id="468" w:author="Lankvelt, Anna van" w:date="2022-08-12T10:39:00Z">
        <w:r w:rsidRPr="00323F50" w:rsidDel="000F11D3">
          <w:rPr>
            <w:rFonts w:ascii="Arial" w:hAnsi="Arial" w:cs="Arial"/>
            <w:sz w:val="24"/>
          </w:rPr>
          <w:delText>I</w:delText>
        </w:r>
      </w:del>
      <w:r w:rsidRPr="00323F50">
        <w:rPr>
          <w:rFonts w:ascii="Arial" w:hAnsi="Arial" w:cs="Arial"/>
          <w:sz w:val="24"/>
        </w:rPr>
        <w:t>s op 1 juli 2008 in werking getreden. De basis voor digitale ruimtelijke plannen is gelegd door voor verschillende planprocedures aan te geven dat de betrokken overheid het betreffende plan, visie of besluit tevens langs elektronische weg bekend maakt. De uitwerking vindt plaats in het </w:t>
      </w:r>
      <w:r w:rsidRPr="00323F50">
        <w:rPr>
          <w:rFonts w:ascii="Arial" w:hAnsi="Arial" w:cs="Arial"/>
          <w:i/>
          <w:iCs/>
          <w:sz w:val="24"/>
        </w:rPr>
        <w:t>Besluit ruimtelijke ordening</w:t>
      </w:r>
      <w:r w:rsidRPr="00323F50">
        <w:rPr>
          <w:rFonts w:ascii="Arial" w:hAnsi="Arial" w:cs="Arial"/>
          <w:sz w:val="24"/>
        </w:rPr>
        <w:t> (</w:t>
      </w:r>
      <w:proofErr w:type="spellStart"/>
      <w:r w:rsidRPr="00323F50">
        <w:rPr>
          <w:rFonts w:ascii="Arial" w:hAnsi="Arial" w:cs="Arial"/>
          <w:sz w:val="24"/>
        </w:rPr>
        <w:t>Bro</w:t>
      </w:r>
      <w:proofErr w:type="spellEnd"/>
      <w:r w:rsidRPr="00323F50">
        <w:rPr>
          <w:rFonts w:ascii="Arial" w:hAnsi="Arial" w:cs="Arial"/>
          <w:sz w:val="24"/>
        </w:rPr>
        <w:t>)</w:t>
      </w:r>
    </w:p>
    <w:p w14:paraId="32E91E29"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lastRenderedPageBreak/>
        <w:t>Zaaktypecatalogus</w:t>
      </w:r>
      <w:r w:rsidRPr="00323F50">
        <w:rPr>
          <w:rFonts w:ascii="Arial" w:hAnsi="Arial" w:cs="Arial"/>
          <w:sz w:val="24"/>
        </w:rPr>
        <w:t>:</w:t>
      </w:r>
      <w:r w:rsidRPr="00323F50">
        <w:rPr>
          <w:rFonts w:ascii="Arial" w:hAnsi="Arial" w:cs="Arial"/>
          <w:sz w:val="24"/>
        </w:rPr>
        <w:br/>
        <w:t>Het verloop van dienstverleningsprocessen waarbij de ‘klant’ een product vraagt en geleverd krijgt.</w:t>
      </w:r>
    </w:p>
    <w:p w14:paraId="3436D05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Zorgdrager:</w:t>
      </w:r>
      <w:r w:rsidRPr="00323F50">
        <w:rPr>
          <w:rFonts w:ascii="Arial" w:hAnsi="Arial" w:cs="Arial"/>
          <w:sz w:val="24"/>
        </w:rPr>
        <w:br/>
        <w:t>Het bestuursorgaan dat conform de Archiefwet de verantwoordelijkheid heeft.</w:t>
      </w:r>
    </w:p>
    <w:p w14:paraId="35E3F525"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6. Bijlage 2: Eisen voor duurzame toegankelijkheid van overheidsinformatie</w:t>
      </w:r>
    </w:p>
    <w:p w14:paraId="05406E3A" w14:textId="77777777" w:rsidR="00323F50" w:rsidRPr="00323F50" w:rsidRDefault="00323F50" w:rsidP="00323F50">
      <w:pPr>
        <w:spacing w:line="240" w:lineRule="auto"/>
        <w:rPr>
          <w:rFonts w:ascii="Arial" w:hAnsi="Arial" w:cs="Arial"/>
          <w:sz w:val="24"/>
        </w:rPr>
      </w:pPr>
      <w:r w:rsidRPr="00323F50">
        <w:rPr>
          <w:rFonts w:ascii="Arial" w:hAnsi="Arial" w:cs="Arial"/>
          <w:sz w:val="24"/>
        </w:rPr>
        <w:t>Conform het </w:t>
      </w:r>
      <w:hyperlink r:id="rId68" w:history="1">
        <w:r w:rsidRPr="00323F50">
          <w:rPr>
            <w:rFonts w:ascii="Arial" w:hAnsi="Arial" w:cs="Arial"/>
            <w:color w:val="034575"/>
            <w:sz w:val="24"/>
            <w:u w:val="single"/>
          </w:rPr>
          <w:t>Nationaal Archief</w:t>
        </w:r>
      </w:hyperlink>
      <w:r w:rsidRPr="00323F50">
        <w:rPr>
          <w:rFonts w:ascii="Arial" w:hAnsi="Arial" w:cs="Arial"/>
          <w:sz w:val="24"/>
        </w:rPr>
        <w:t>:</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076"/>
        <w:gridCol w:w="6936"/>
      </w:tblGrid>
      <w:tr w:rsidR="00323F50" w:rsidRPr="00323F50" w14:paraId="4B48B080" w14:textId="77777777" w:rsidTr="00323F50">
        <w:trPr>
          <w:tblHeader/>
          <w:tblCellSpacing w:w="15" w:type="dxa"/>
        </w:trPr>
        <w:tc>
          <w:tcPr>
            <w:tcW w:w="0" w:type="auto"/>
            <w:vAlign w:val="center"/>
            <w:hideMark/>
          </w:tcPr>
          <w:p w14:paraId="13D15C1F"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Titel</w:t>
            </w:r>
          </w:p>
        </w:tc>
        <w:tc>
          <w:tcPr>
            <w:tcW w:w="0" w:type="auto"/>
            <w:shd w:val="clear" w:color="auto" w:fill="D3D3D3"/>
            <w:vAlign w:val="center"/>
            <w:hideMark/>
          </w:tcPr>
          <w:p w14:paraId="61C7DBD0"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Eis</w:t>
            </w:r>
          </w:p>
        </w:tc>
      </w:tr>
      <w:tr w:rsidR="00323F50" w:rsidRPr="00323F50" w14:paraId="7C3715A5" w14:textId="77777777" w:rsidTr="00323F50">
        <w:trPr>
          <w:tblCellSpacing w:w="15" w:type="dxa"/>
        </w:trPr>
        <w:tc>
          <w:tcPr>
            <w:tcW w:w="0" w:type="auto"/>
            <w:vAlign w:val="center"/>
            <w:hideMark/>
          </w:tcPr>
          <w:p w14:paraId="3EA7F498" w14:textId="77777777" w:rsidR="00323F50" w:rsidRPr="00323F50" w:rsidRDefault="00783A33" w:rsidP="00323F50">
            <w:pPr>
              <w:spacing w:line="240" w:lineRule="auto"/>
              <w:rPr>
                <w:rFonts w:ascii="Arial" w:hAnsi="Arial" w:cs="Arial"/>
                <w:sz w:val="24"/>
              </w:rPr>
            </w:pPr>
            <w:hyperlink r:id="rId69" w:history="1">
              <w:r w:rsidR="00323F50" w:rsidRPr="00323F50">
                <w:rPr>
                  <w:rFonts w:ascii="Arial" w:hAnsi="Arial" w:cs="Arial"/>
                  <w:color w:val="034575"/>
                  <w:sz w:val="24"/>
                  <w:u w:val="single"/>
                </w:rPr>
                <w:t>Informatiemodel</w:t>
              </w:r>
            </w:hyperlink>
          </w:p>
        </w:tc>
        <w:tc>
          <w:tcPr>
            <w:tcW w:w="0" w:type="auto"/>
            <w:vAlign w:val="center"/>
            <w:hideMark/>
          </w:tcPr>
          <w:p w14:paraId="4C5F39BE" w14:textId="7AA1635C" w:rsidR="00323F50" w:rsidRPr="00323F50" w:rsidRDefault="00323F50" w:rsidP="00323F50">
            <w:pPr>
              <w:spacing w:line="240" w:lineRule="auto"/>
              <w:rPr>
                <w:rFonts w:ascii="Arial" w:hAnsi="Arial" w:cs="Arial"/>
                <w:sz w:val="24"/>
              </w:rPr>
            </w:pPr>
            <w:r w:rsidRPr="00323F50">
              <w:rPr>
                <w:rFonts w:ascii="Arial" w:hAnsi="Arial" w:cs="Arial"/>
                <w:sz w:val="24"/>
              </w:rPr>
              <w:t>Er is een informatiemodel waarin alle informatieobjecten zijn beschreven die de organisatie ontvangt en creëert.</w:t>
            </w:r>
          </w:p>
        </w:tc>
      </w:tr>
      <w:tr w:rsidR="00323F50" w:rsidRPr="00323F50" w14:paraId="776B6FF7" w14:textId="77777777" w:rsidTr="00323F50">
        <w:trPr>
          <w:tblCellSpacing w:w="15" w:type="dxa"/>
        </w:trPr>
        <w:tc>
          <w:tcPr>
            <w:tcW w:w="0" w:type="auto"/>
            <w:vAlign w:val="center"/>
            <w:hideMark/>
          </w:tcPr>
          <w:p w14:paraId="68466329" w14:textId="77777777" w:rsidR="00323F50" w:rsidRPr="00323F50" w:rsidRDefault="00783A33" w:rsidP="00323F50">
            <w:pPr>
              <w:spacing w:line="240" w:lineRule="auto"/>
              <w:rPr>
                <w:rFonts w:ascii="Arial" w:hAnsi="Arial" w:cs="Arial"/>
                <w:sz w:val="24"/>
              </w:rPr>
            </w:pPr>
            <w:hyperlink r:id="rId70" w:history="1">
              <w:r w:rsidR="00323F50" w:rsidRPr="00323F50">
                <w:rPr>
                  <w:rFonts w:ascii="Arial" w:hAnsi="Arial" w:cs="Arial"/>
                  <w:color w:val="034575"/>
                  <w:sz w:val="24"/>
                  <w:u w:val="single"/>
                </w:rPr>
                <w:t>Risicoklassen</w:t>
              </w:r>
            </w:hyperlink>
          </w:p>
        </w:tc>
        <w:tc>
          <w:tcPr>
            <w:tcW w:w="0" w:type="auto"/>
            <w:vAlign w:val="center"/>
            <w:hideMark/>
          </w:tcPr>
          <w:p w14:paraId="6F56FE6C" w14:textId="4E839627" w:rsidR="00323F50" w:rsidRPr="00323F50" w:rsidRDefault="00323F50" w:rsidP="00323F50">
            <w:pPr>
              <w:spacing w:line="240" w:lineRule="auto"/>
              <w:rPr>
                <w:rFonts w:ascii="Arial" w:hAnsi="Arial" w:cs="Arial"/>
                <w:sz w:val="24"/>
              </w:rPr>
            </w:pPr>
            <w:r w:rsidRPr="00323F50">
              <w:rPr>
                <w:rFonts w:ascii="Arial" w:hAnsi="Arial" w:cs="Arial"/>
                <w:sz w:val="24"/>
              </w:rPr>
              <w:t>Informatieobjecten zijn ingedeeld in risicoklassen. Per risicoklasse is het toegankelijkheidsniveau bepaald waaraan de betreffende informatieobjecten moeten voldoen.</w:t>
            </w:r>
          </w:p>
        </w:tc>
      </w:tr>
      <w:tr w:rsidR="00323F50" w:rsidRPr="00323F50" w14:paraId="1622DBB7" w14:textId="77777777" w:rsidTr="00323F50">
        <w:trPr>
          <w:tblCellSpacing w:w="15" w:type="dxa"/>
        </w:trPr>
        <w:tc>
          <w:tcPr>
            <w:tcW w:w="0" w:type="auto"/>
            <w:vAlign w:val="center"/>
            <w:hideMark/>
          </w:tcPr>
          <w:p w14:paraId="6FB344F3" w14:textId="77777777" w:rsidR="00323F50" w:rsidRPr="00323F50" w:rsidRDefault="00783A33" w:rsidP="00323F50">
            <w:pPr>
              <w:spacing w:line="240" w:lineRule="auto"/>
              <w:rPr>
                <w:rFonts w:ascii="Arial" w:hAnsi="Arial" w:cs="Arial"/>
                <w:sz w:val="24"/>
              </w:rPr>
            </w:pPr>
            <w:hyperlink r:id="rId71" w:history="1">
              <w:r w:rsidR="00323F50" w:rsidRPr="00323F50">
                <w:rPr>
                  <w:rFonts w:ascii="Arial" w:hAnsi="Arial" w:cs="Arial"/>
                  <w:color w:val="034575"/>
                  <w:sz w:val="24"/>
                  <w:u w:val="single"/>
                </w:rPr>
                <w:t>Vastgestelde selectielijst</w:t>
              </w:r>
            </w:hyperlink>
          </w:p>
        </w:tc>
        <w:tc>
          <w:tcPr>
            <w:tcW w:w="0" w:type="auto"/>
            <w:vAlign w:val="center"/>
            <w:hideMark/>
          </w:tcPr>
          <w:p w14:paraId="4B68FF9C" w14:textId="6DB9DE3B" w:rsidR="00323F50" w:rsidRPr="00323F50" w:rsidRDefault="00323F50" w:rsidP="00323F50">
            <w:pPr>
              <w:spacing w:line="240" w:lineRule="auto"/>
              <w:rPr>
                <w:rFonts w:ascii="Arial" w:hAnsi="Arial" w:cs="Arial"/>
                <w:sz w:val="24"/>
              </w:rPr>
            </w:pPr>
            <w:r w:rsidRPr="00323F50">
              <w:rPr>
                <w:rFonts w:ascii="Arial" w:hAnsi="Arial" w:cs="Arial"/>
                <w:sz w:val="24"/>
              </w:rPr>
              <w:t>Er is een vastgestelde Selectielijst waarin is beschreven hoe lang informatieobjecten bewaard worden.</w:t>
            </w:r>
          </w:p>
        </w:tc>
      </w:tr>
      <w:tr w:rsidR="00323F50" w:rsidRPr="00323F50" w14:paraId="69BB624A" w14:textId="77777777" w:rsidTr="00323F50">
        <w:trPr>
          <w:tblCellSpacing w:w="15" w:type="dxa"/>
        </w:trPr>
        <w:tc>
          <w:tcPr>
            <w:tcW w:w="0" w:type="auto"/>
            <w:vAlign w:val="center"/>
            <w:hideMark/>
          </w:tcPr>
          <w:p w14:paraId="5253BF5D" w14:textId="77777777" w:rsidR="00323F50" w:rsidRPr="00323F50" w:rsidRDefault="00783A33" w:rsidP="00323F50">
            <w:pPr>
              <w:spacing w:line="240" w:lineRule="auto"/>
              <w:rPr>
                <w:rFonts w:ascii="Arial" w:hAnsi="Arial" w:cs="Arial"/>
                <w:sz w:val="24"/>
              </w:rPr>
            </w:pPr>
            <w:hyperlink r:id="rId72" w:history="1">
              <w:r w:rsidR="00323F50" w:rsidRPr="00323F50">
                <w:rPr>
                  <w:rFonts w:ascii="Arial" w:hAnsi="Arial" w:cs="Arial"/>
                  <w:color w:val="034575"/>
                  <w:sz w:val="24"/>
                  <w:u w:val="single"/>
                </w:rPr>
                <w:t>Vindbaar</w:t>
              </w:r>
            </w:hyperlink>
          </w:p>
        </w:tc>
        <w:tc>
          <w:tcPr>
            <w:tcW w:w="0" w:type="auto"/>
            <w:vAlign w:val="center"/>
            <w:hideMark/>
          </w:tcPr>
          <w:p w14:paraId="71E1425A" w14:textId="2F4CE523" w:rsidR="00323F50" w:rsidRPr="00323F50" w:rsidRDefault="00323F50" w:rsidP="00323F50">
            <w:pPr>
              <w:spacing w:line="240" w:lineRule="auto"/>
              <w:rPr>
                <w:rFonts w:ascii="Arial" w:hAnsi="Arial" w:cs="Arial"/>
                <w:sz w:val="24"/>
              </w:rPr>
            </w:pPr>
            <w:r w:rsidRPr="00323F50">
              <w:rPr>
                <w:rFonts w:ascii="Arial" w:hAnsi="Arial" w:cs="Arial"/>
                <w:sz w:val="24"/>
              </w:rPr>
              <w:t>Er is een zoekfunctie waarmee alle informatieobjecten vindbaar zijn, binnen redelijke tijd en inspanning.</w:t>
            </w:r>
          </w:p>
        </w:tc>
      </w:tr>
      <w:tr w:rsidR="00323F50" w:rsidRPr="00323F50" w14:paraId="18521656" w14:textId="77777777" w:rsidTr="00323F50">
        <w:trPr>
          <w:tblCellSpacing w:w="15" w:type="dxa"/>
        </w:trPr>
        <w:tc>
          <w:tcPr>
            <w:tcW w:w="0" w:type="auto"/>
            <w:vAlign w:val="center"/>
            <w:hideMark/>
          </w:tcPr>
          <w:p w14:paraId="54B6AACA" w14:textId="77777777" w:rsidR="00323F50" w:rsidRPr="00323F50" w:rsidRDefault="00783A33" w:rsidP="00323F50">
            <w:pPr>
              <w:spacing w:line="240" w:lineRule="auto"/>
              <w:rPr>
                <w:rFonts w:ascii="Arial" w:hAnsi="Arial" w:cs="Arial"/>
                <w:sz w:val="24"/>
              </w:rPr>
            </w:pPr>
            <w:hyperlink r:id="rId73" w:history="1">
              <w:r w:rsidR="00323F50" w:rsidRPr="00323F50">
                <w:rPr>
                  <w:rFonts w:ascii="Arial" w:hAnsi="Arial" w:cs="Arial"/>
                  <w:color w:val="034575"/>
                  <w:sz w:val="24"/>
                  <w:u w:val="single"/>
                </w:rPr>
                <w:t>Weergave</w:t>
              </w:r>
            </w:hyperlink>
          </w:p>
        </w:tc>
        <w:tc>
          <w:tcPr>
            <w:tcW w:w="0" w:type="auto"/>
            <w:vAlign w:val="center"/>
            <w:hideMark/>
          </w:tcPr>
          <w:p w14:paraId="7EC2F586" w14:textId="77777777" w:rsidR="00323F50" w:rsidRPr="00323F50" w:rsidRDefault="00323F50" w:rsidP="00323F50">
            <w:pPr>
              <w:spacing w:line="240" w:lineRule="auto"/>
              <w:rPr>
                <w:rFonts w:ascii="Arial" w:hAnsi="Arial" w:cs="Arial"/>
                <w:sz w:val="24"/>
              </w:rPr>
            </w:pPr>
            <w:r w:rsidRPr="00323F50">
              <w:rPr>
                <w:rFonts w:ascii="Arial" w:hAnsi="Arial" w:cs="Arial"/>
                <w:sz w:val="24"/>
              </w:rPr>
              <w:t>Van elk informatieobject is een weergave beschikbaar, binnen redelijke tijd en inspanning.</w:t>
            </w:r>
          </w:p>
        </w:tc>
      </w:tr>
      <w:tr w:rsidR="00323F50" w:rsidRPr="00323F50" w14:paraId="14368420" w14:textId="77777777" w:rsidTr="00323F50">
        <w:trPr>
          <w:tblCellSpacing w:w="15" w:type="dxa"/>
        </w:trPr>
        <w:tc>
          <w:tcPr>
            <w:tcW w:w="0" w:type="auto"/>
            <w:vAlign w:val="center"/>
            <w:hideMark/>
          </w:tcPr>
          <w:p w14:paraId="202F9013" w14:textId="77777777" w:rsidR="00323F50" w:rsidRPr="00323F50" w:rsidRDefault="00783A33" w:rsidP="00323F50">
            <w:pPr>
              <w:spacing w:line="240" w:lineRule="auto"/>
              <w:rPr>
                <w:rFonts w:ascii="Arial" w:hAnsi="Arial" w:cs="Arial"/>
                <w:sz w:val="24"/>
              </w:rPr>
            </w:pPr>
            <w:hyperlink r:id="rId74" w:history="1">
              <w:r w:rsidR="00323F50" w:rsidRPr="00323F50">
                <w:rPr>
                  <w:rFonts w:ascii="Arial" w:hAnsi="Arial" w:cs="Arial"/>
                  <w:color w:val="034575"/>
                  <w:sz w:val="24"/>
                  <w:u w:val="single"/>
                </w:rPr>
                <w:t>Export</w:t>
              </w:r>
            </w:hyperlink>
          </w:p>
        </w:tc>
        <w:tc>
          <w:tcPr>
            <w:tcW w:w="0" w:type="auto"/>
            <w:vAlign w:val="center"/>
            <w:hideMark/>
          </w:tcPr>
          <w:p w14:paraId="5BB6F088" w14:textId="77777777" w:rsidR="00323F50" w:rsidRPr="00323F50" w:rsidRDefault="00323F50" w:rsidP="00323F50">
            <w:pPr>
              <w:spacing w:line="240" w:lineRule="auto"/>
              <w:rPr>
                <w:rFonts w:ascii="Arial" w:hAnsi="Arial" w:cs="Arial"/>
                <w:sz w:val="24"/>
              </w:rPr>
            </w:pPr>
            <w:r w:rsidRPr="00323F50">
              <w:rPr>
                <w:rFonts w:ascii="Arial" w:hAnsi="Arial" w:cs="Arial"/>
                <w:sz w:val="24"/>
              </w:rPr>
              <w:t>Van elk informatieobject is een export beschikbaar, binnen redelijke tijd en inspanning.</w:t>
            </w:r>
          </w:p>
        </w:tc>
      </w:tr>
      <w:tr w:rsidR="00323F50" w:rsidRPr="00323F50" w14:paraId="5EEB8F26" w14:textId="77777777" w:rsidTr="00323F50">
        <w:trPr>
          <w:tblCellSpacing w:w="15" w:type="dxa"/>
        </w:trPr>
        <w:tc>
          <w:tcPr>
            <w:tcW w:w="0" w:type="auto"/>
            <w:vAlign w:val="center"/>
            <w:hideMark/>
          </w:tcPr>
          <w:p w14:paraId="0A7776A0" w14:textId="77777777" w:rsidR="00323F50" w:rsidRPr="00323F50" w:rsidRDefault="00783A33" w:rsidP="00323F50">
            <w:pPr>
              <w:spacing w:line="240" w:lineRule="auto"/>
              <w:rPr>
                <w:rFonts w:ascii="Arial" w:hAnsi="Arial" w:cs="Arial"/>
                <w:sz w:val="24"/>
              </w:rPr>
            </w:pPr>
            <w:hyperlink r:id="rId75" w:history="1">
              <w:r w:rsidR="00323F50" w:rsidRPr="00323F50">
                <w:rPr>
                  <w:rFonts w:ascii="Arial" w:hAnsi="Arial" w:cs="Arial"/>
                  <w:color w:val="034575"/>
                  <w:sz w:val="24"/>
                  <w:u w:val="single"/>
                </w:rPr>
                <w:t>Inzagerecht</w:t>
              </w:r>
            </w:hyperlink>
          </w:p>
        </w:tc>
        <w:tc>
          <w:tcPr>
            <w:tcW w:w="0" w:type="auto"/>
            <w:vAlign w:val="center"/>
            <w:hideMark/>
          </w:tcPr>
          <w:p w14:paraId="240E980A" w14:textId="77777777" w:rsidR="00323F50" w:rsidRPr="00323F50" w:rsidRDefault="00323F50" w:rsidP="00323F50">
            <w:pPr>
              <w:spacing w:line="240" w:lineRule="auto"/>
              <w:rPr>
                <w:rFonts w:ascii="Arial" w:hAnsi="Arial" w:cs="Arial"/>
                <w:sz w:val="24"/>
              </w:rPr>
            </w:pPr>
            <w:r w:rsidRPr="00323F50">
              <w:rPr>
                <w:rFonts w:ascii="Arial" w:hAnsi="Arial" w:cs="Arial"/>
                <w:sz w:val="24"/>
              </w:rPr>
              <w:t>Een informatieobject is toegankelijk voor iedereen die op basis van regelgeving en beleid inzagerecht heeft.</w:t>
            </w:r>
          </w:p>
        </w:tc>
      </w:tr>
      <w:tr w:rsidR="00323F50" w:rsidRPr="00323F50" w14:paraId="66EAE4AD" w14:textId="77777777" w:rsidTr="00323F50">
        <w:trPr>
          <w:tblCellSpacing w:w="15" w:type="dxa"/>
        </w:trPr>
        <w:tc>
          <w:tcPr>
            <w:tcW w:w="0" w:type="auto"/>
            <w:vAlign w:val="center"/>
            <w:hideMark/>
          </w:tcPr>
          <w:p w14:paraId="0DDF84A4" w14:textId="77777777" w:rsidR="00323F50" w:rsidRPr="00323F50" w:rsidRDefault="00783A33" w:rsidP="00323F50">
            <w:pPr>
              <w:spacing w:line="240" w:lineRule="auto"/>
              <w:rPr>
                <w:rFonts w:ascii="Arial" w:hAnsi="Arial" w:cs="Arial"/>
                <w:sz w:val="24"/>
              </w:rPr>
            </w:pPr>
            <w:hyperlink r:id="rId76" w:history="1">
              <w:r w:rsidR="00323F50" w:rsidRPr="00323F50">
                <w:rPr>
                  <w:rFonts w:ascii="Arial" w:hAnsi="Arial" w:cs="Arial"/>
                  <w:color w:val="034575"/>
                  <w:sz w:val="24"/>
                  <w:u w:val="single"/>
                </w:rPr>
                <w:t>Gedeeltelijke weergave</w:t>
              </w:r>
            </w:hyperlink>
          </w:p>
        </w:tc>
        <w:tc>
          <w:tcPr>
            <w:tcW w:w="0" w:type="auto"/>
            <w:vAlign w:val="center"/>
            <w:hideMark/>
          </w:tcPr>
          <w:p w14:paraId="52F04744" w14:textId="77777777" w:rsidR="00323F50" w:rsidRPr="00323F50" w:rsidRDefault="00323F50" w:rsidP="00323F50">
            <w:pPr>
              <w:spacing w:line="240" w:lineRule="auto"/>
              <w:rPr>
                <w:rFonts w:ascii="Arial" w:hAnsi="Arial" w:cs="Arial"/>
                <w:sz w:val="24"/>
              </w:rPr>
            </w:pPr>
            <w:r w:rsidRPr="00323F50">
              <w:rPr>
                <w:rFonts w:ascii="Arial" w:hAnsi="Arial" w:cs="Arial"/>
                <w:sz w:val="24"/>
              </w:rPr>
              <w:t>Als een informatieobject slechts gedeeltelijk openbaar is, dan zijn er een gedeeltelijke weergave en export beschikbaar waarin alleen de openbare delen zijn opgenomen.</w:t>
            </w:r>
          </w:p>
        </w:tc>
      </w:tr>
      <w:tr w:rsidR="00323F50" w:rsidRPr="00323F50" w14:paraId="6F604845" w14:textId="77777777" w:rsidTr="00323F50">
        <w:trPr>
          <w:tblCellSpacing w:w="15" w:type="dxa"/>
        </w:trPr>
        <w:tc>
          <w:tcPr>
            <w:tcW w:w="0" w:type="auto"/>
            <w:vAlign w:val="center"/>
            <w:hideMark/>
          </w:tcPr>
          <w:p w14:paraId="5C53AD0B" w14:textId="77777777" w:rsidR="00323F50" w:rsidRPr="00323F50" w:rsidRDefault="00783A33" w:rsidP="00323F50">
            <w:pPr>
              <w:spacing w:line="240" w:lineRule="auto"/>
              <w:rPr>
                <w:rFonts w:ascii="Arial" w:hAnsi="Arial" w:cs="Arial"/>
                <w:sz w:val="24"/>
              </w:rPr>
            </w:pPr>
            <w:hyperlink r:id="rId77" w:history="1">
              <w:r w:rsidR="00323F50" w:rsidRPr="00323F50">
                <w:rPr>
                  <w:rFonts w:ascii="Arial" w:hAnsi="Arial" w:cs="Arial"/>
                  <w:color w:val="034575"/>
                  <w:sz w:val="24"/>
                  <w:u w:val="single"/>
                </w:rPr>
                <w:t>Beveiligd</w:t>
              </w:r>
            </w:hyperlink>
          </w:p>
        </w:tc>
        <w:tc>
          <w:tcPr>
            <w:tcW w:w="0" w:type="auto"/>
            <w:vAlign w:val="center"/>
            <w:hideMark/>
          </w:tcPr>
          <w:p w14:paraId="112263ED" w14:textId="60F55DF1" w:rsidR="00323F50" w:rsidRPr="00323F50" w:rsidRDefault="00323F50" w:rsidP="00323F50">
            <w:pPr>
              <w:spacing w:line="240" w:lineRule="auto"/>
              <w:rPr>
                <w:rFonts w:ascii="Arial" w:hAnsi="Arial" w:cs="Arial"/>
                <w:sz w:val="24"/>
              </w:rPr>
            </w:pPr>
            <w:r w:rsidRPr="00323F50">
              <w:rPr>
                <w:rFonts w:ascii="Arial" w:hAnsi="Arial" w:cs="Arial"/>
                <w:sz w:val="24"/>
              </w:rPr>
              <w:t>Informatieobjecten zijn beveiligd tegen onbedoelde en onbevoegde wijzigingen. Conform de geldende standaarden voor informatiebeveiliging.</w:t>
            </w:r>
          </w:p>
        </w:tc>
      </w:tr>
      <w:tr w:rsidR="00323F50" w:rsidRPr="00323F50" w14:paraId="59DC51E4" w14:textId="77777777" w:rsidTr="00323F50">
        <w:trPr>
          <w:tblCellSpacing w:w="15" w:type="dxa"/>
        </w:trPr>
        <w:tc>
          <w:tcPr>
            <w:tcW w:w="0" w:type="auto"/>
            <w:vAlign w:val="center"/>
            <w:hideMark/>
          </w:tcPr>
          <w:p w14:paraId="5BC182B7" w14:textId="77777777" w:rsidR="00323F50" w:rsidRPr="00323F50" w:rsidRDefault="00783A33" w:rsidP="00323F50">
            <w:pPr>
              <w:spacing w:line="240" w:lineRule="auto"/>
              <w:rPr>
                <w:rFonts w:ascii="Arial" w:hAnsi="Arial" w:cs="Arial"/>
                <w:sz w:val="24"/>
              </w:rPr>
            </w:pPr>
            <w:hyperlink r:id="rId78" w:history="1">
              <w:r w:rsidR="00323F50" w:rsidRPr="00323F50">
                <w:rPr>
                  <w:rFonts w:ascii="Arial" w:hAnsi="Arial" w:cs="Arial"/>
                  <w:color w:val="034575"/>
                  <w:sz w:val="24"/>
                  <w:u w:val="single"/>
                </w:rPr>
                <w:t>Standaard formaat</w:t>
              </w:r>
            </w:hyperlink>
          </w:p>
        </w:tc>
        <w:tc>
          <w:tcPr>
            <w:tcW w:w="0" w:type="auto"/>
            <w:vAlign w:val="center"/>
            <w:hideMark/>
          </w:tcPr>
          <w:p w14:paraId="29C085DE" w14:textId="77777777" w:rsidR="00323F50" w:rsidRPr="00323F50" w:rsidRDefault="00323F50" w:rsidP="00323F50">
            <w:pPr>
              <w:spacing w:line="240" w:lineRule="auto"/>
              <w:rPr>
                <w:rFonts w:ascii="Arial" w:hAnsi="Arial" w:cs="Arial"/>
                <w:sz w:val="24"/>
              </w:rPr>
            </w:pPr>
            <w:r w:rsidRPr="00323F50">
              <w:rPr>
                <w:rFonts w:ascii="Arial" w:hAnsi="Arial" w:cs="Arial"/>
                <w:sz w:val="24"/>
              </w:rPr>
              <w:t>De export van een informatieobject voldoet aan een open standaard formaat.</w:t>
            </w:r>
          </w:p>
        </w:tc>
      </w:tr>
      <w:tr w:rsidR="00323F50" w:rsidRPr="00323F50" w14:paraId="77DC5118" w14:textId="77777777" w:rsidTr="00323F50">
        <w:trPr>
          <w:tblCellSpacing w:w="15" w:type="dxa"/>
        </w:trPr>
        <w:tc>
          <w:tcPr>
            <w:tcW w:w="0" w:type="auto"/>
            <w:vAlign w:val="center"/>
            <w:hideMark/>
          </w:tcPr>
          <w:p w14:paraId="743E732A" w14:textId="77777777" w:rsidR="00323F50" w:rsidRPr="00323F50" w:rsidRDefault="00783A33" w:rsidP="00323F50">
            <w:pPr>
              <w:spacing w:line="240" w:lineRule="auto"/>
              <w:rPr>
                <w:rFonts w:ascii="Arial" w:hAnsi="Arial" w:cs="Arial"/>
                <w:sz w:val="24"/>
              </w:rPr>
            </w:pPr>
            <w:hyperlink r:id="rId79" w:history="1">
              <w:r w:rsidR="00323F50" w:rsidRPr="00323F50">
                <w:rPr>
                  <w:rFonts w:ascii="Arial" w:hAnsi="Arial" w:cs="Arial"/>
                  <w:color w:val="034575"/>
                  <w:sz w:val="24"/>
                  <w:u w:val="single"/>
                </w:rPr>
                <w:t>Metagegevens</w:t>
              </w:r>
            </w:hyperlink>
          </w:p>
        </w:tc>
        <w:tc>
          <w:tcPr>
            <w:tcW w:w="0" w:type="auto"/>
            <w:vAlign w:val="center"/>
            <w:hideMark/>
          </w:tcPr>
          <w:p w14:paraId="1AD4FC36" w14:textId="77777777" w:rsidR="00323F50" w:rsidRPr="00323F50" w:rsidRDefault="00323F50" w:rsidP="00323F50">
            <w:pPr>
              <w:spacing w:line="240" w:lineRule="auto"/>
              <w:rPr>
                <w:rFonts w:ascii="Arial" w:hAnsi="Arial" w:cs="Arial"/>
                <w:sz w:val="24"/>
              </w:rPr>
            </w:pPr>
            <w:r w:rsidRPr="00323F50">
              <w:rPr>
                <w:rFonts w:ascii="Arial" w:hAnsi="Arial" w:cs="Arial"/>
                <w:sz w:val="24"/>
              </w:rPr>
              <w:t>De weergave en export van elk informatieobject bevat minimaal volledige en actuele metagegevens zoals voorgeschreven in de Richtlijn Metagegevens Overheidsinformatie.</w:t>
            </w:r>
          </w:p>
        </w:tc>
      </w:tr>
      <w:tr w:rsidR="00323F50" w:rsidRPr="00323F50" w14:paraId="327A5E97" w14:textId="77777777" w:rsidTr="00323F50">
        <w:trPr>
          <w:tblCellSpacing w:w="15" w:type="dxa"/>
        </w:trPr>
        <w:tc>
          <w:tcPr>
            <w:tcW w:w="0" w:type="auto"/>
            <w:vAlign w:val="center"/>
            <w:hideMark/>
          </w:tcPr>
          <w:p w14:paraId="5A200FBC" w14:textId="77777777" w:rsidR="00323F50" w:rsidRPr="00323F50" w:rsidRDefault="00783A33" w:rsidP="00323F50">
            <w:pPr>
              <w:spacing w:line="240" w:lineRule="auto"/>
              <w:rPr>
                <w:rFonts w:ascii="Arial" w:hAnsi="Arial" w:cs="Arial"/>
                <w:sz w:val="24"/>
              </w:rPr>
            </w:pPr>
            <w:hyperlink r:id="rId80" w:history="1">
              <w:r w:rsidR="00323F50" w:rsidRPr="00323F50">
                <w:rPr>
                  <w:rFonts w:ascii="Arial" w:hAnsi="Arial" w:cs="Arial"/>
                  <w:color w:val="034575"/>
                  <w:sz w:val="24"/>
                  <w:u w:val="single"/>
                </w:rPr>
                <w:t>Vernietiging</w:t>
              </w:r>
            </w:hyperlink>
          </w:p>
        </w:tc>
        <w:tc>
          <w:tcPr>
            <w:tcW w:w="0" w:type="auto"/>
            <w:vAlign w:val="center"/>
            <w:hideMark/>
          </w:tcPr>
          <w:p w14:paraId="1B088F9E" w14:textId="6BA1D9B2" w:rsidR="00323F50" w:rsidRPr="00323F50" w:rsidRDefault="00323F50" w:rsidP="00323F50">
            <w:pPr>
              <w:spacing w:line="240" w:lineRule="auto"/>
              <w:rPr>
                <w:rFonts w:ascii="Arial" w:hAnsi="Arial" w:cs="Arial"/>
                <w:sz w:val="24"/>
              </w:rPr>
            </w:pPr>
            <w:r w:rsidRPr="00323F50">
              <w:rPr>
                <w:rFonts w:ascii="Arial" w:hAnsi="Arial" w:cs="Arial"/>
                <w:sz w:val="24"/>
              </w:rPr>
              <w:t>Informatieobjecten worden niet eerder en niet later vernietigd dan is aangeven in de selectielijst. Na vernietiging van een informatieobject is er een verklaring van vernietiging beschikbaar.</w:t>
            </w:r>
          </w:p>
        </w:tc>
      </w:tr>
      <w:tr w:rsidR="00323F50" w:rsidRPr="00323F50" w14:paraId="5D58ABF8" w14:textId="77777777" w:rsidTr="00323F50">
        <w:trPr>
          <w:tblCellSpacing w:w="15" w:type="dxa"/>
        </w:trPr>
        <w:tc>
          <w:tcPr>
            <w:tcW w:w="0" w:type="auto"/>
            <w:vAlign w:val="center"/>
            <w:hideMark/>
          </w:tcPr>
          <w:p w14:paraId="1B8B978E" w14:textId="77777777" w:rsidR="00323F50" w:rsidRPr="00323F50" w:rsidRDefault="00783A33" w:rsidP="00323F50">
            <w:pPr>
              <w:spacing w:line="240" w:lineRule="auto"/>
              <w:rPr>
                <w:rFonts w:ascii="Arial" w:hAnsi="Arial" w:cs="Arial"/>
                <w:sz w:val="24"/>
              </w:rPr>
            </w:pPr>
            <w:hyperlink r:id="rId81" w:history="1">
              <w:r w:rsidR="00323F50" w:rsidRPr="00323F50">
                <w:rPr>
                  <w:rFonts w:ascii="Arial" w:hAnsi="Arial" w:cs="Arial"/>
                  <w:color w:val="034575"/>
                  <w:sz w:val="24"/>
                  <w:u w:val="single"/>
                </w:rPr>
                <w:t>Overbrenging</w:t>
              </w:r>
            </w:hyperlink>
          </w:p>
        </w:tc>
        <w:tc>
          <w:tcPr>
            <w:tcW w:w="0" w:type="auto"/>
            <w:vAlign w:val="center"/>
            <w:hideMark/>
          </w:tcPr>
          <w:p w14:paraId="5541EE1D" w14:textId="77777777" w:rsidR="00323F50" w:rsidRPr="00323F50" w:rsidRDefault="00323F50" w:rsidP="00323F50">
            <w:pPr>
              <w:spacing w:line="240" w:lineRule="auto"/>
              <w:rPr>
                <w:rFonts w:ascii="Arial" w:hAnsi="Arial" w:cs="Arial"/>
                <w:sz w:val="24"/>
              </w:rPr>
            </w:pPr>
            <w:r w:rsidRPr="00323F50">
              <w:rPr>
                <w:rFonts w:ascii="Arial" w:hAnsi="Arial" w:cs="Arial"/>
                <w:sz w:val="24"/>
              </w:rPr>
              <w:t>Een blijvend te bewaren informatieobject wordt binnen twintig jaar overgebracht naar een archiefbewaarplaats.</w:t>
            </w:r>
          </w:p>
        </w:tc>
      </w:tr>
      <w:tr w:rsidR="00323F50" w:rsidRPr="00323F50" w14:paraId="51E28F35" w14:textId="77777777" w:rsidTr="00323F50">
        <w:trPr>
          <w:tblCellSpacing w:w="15" w:type="dxa"/>
        </w:trPr>
        <w:tc>
          <w:tcPr>
            <w:tcW w:w="0" w:type="auto"/>
            <w:vAlign w:val="center"/>
            <w:hideMark/>
          </w:tcPr>
          <w:p w14:paraId="2DCA3657" w14:textId="77777777" w:rsidR="00323F50" w:rsidRPr="00323F50" w:rsidRDefault="00323F50" w:rsidP="00323F50">
            <w:pPr>
              <w:spacing w:line="240" w:lineRule="auto"/>
              <w:rPr>
                <w:rFonts w:ascii="Arial" w:hAnsi="Arial" w:cs="Arial"/>
                <w:sz w:val="24"/>
              </w:rPr>
            </w:pPr>
          </w:p>
        </w:tc>
        <w:tc>
          <w:tcPr>
            <w:tcW w:w="0" w:type="auto"/>
            <w:vAlign w:val="center"/>
            <w:hideMark/>
          </w:tcPr>
          <w:p w14:paraId="41937B00" w14:textId="77777777" w:rsidR="00323F50" w:rsidRPr="00323F50" w:rsidRDefault="00323F50" w:rsidP="00323F50">
            <w:pPr>
              <w:spacing w:line="240" w:lineRule="auto"/>
              <w:rPr>
                <w:rFonts w:ascii="Arial" w:hAnsi="Arial" w:cs="Arial"/>
                <w:sz w:val="20"/>
                <w:szCs w:val="20"/>
              </w:rPr>
            </w:pPr>
          </w:p>
        </w:tc>
      </w:tr>
      <w:tr w:rsidR="00323F50" w:rsidRPr="00323F50" w14:paraId="600D812F" w14:textId="77777777" w:rsidTr="00323F50">
        <w:trPr>
          <w:tblCellSpacing w:w="15" w:type="dxa"/>
        </w:trPr>
        <w:tc>
          <w:tcPr>
            <w:tcW w:w="0" w:type="auto"/>
            <w:vAlign w:val="center"/>
            <w:hideMark/>
          </w:tcPr>
          <w:p w14:paraId="7B9CC6C8" w14:textId="77777777" w:rsidR="00323F50" w:rsidRPr="00323F50" w:rsidRDefault="00323F50" w:rsidP="00323F50">
            <w:pPr>
              <w:spacing w:line="240" w:lineRule="auto"/>
              <w:rPr>
                <w:rFonts w:ascii="Arial" w:hAnsi="Arial" w:cs="Arial"/>
                <w:sz w:val="20"/>
                <w:szCs w:val="20"/>
              </w:rPr>
            </w:pPr>
          </w:p>
        </w:tc>
        <w:tc>
          <w:tcPr>
            <w:tcW w:w="0" w:type="auto"/>
            <w:vAlign w:val="center"/>
            <w:hideMark/>
          </w:tcPr>
          <w:p w14:paraId="4882E163" w14:textId="77777777" w:rsidR="00323F50" w:rsidRPr="00323F50" w:rsidRDefault="00323F50" w:rsidP="00323F50">
            <w:pPr>
              <w:spacing w:line="240" w:lineRule="auto"/>
              <w:rPr>
                <w:rFonts w:ascii="Arial" w:hAnsi="Arial" w:cs="Arial"/>
                <w:sz w:val="20"/>
                <w:szCs w:val="20"/>
              </w:rPr>
            </w:pPr>
          </w:p>
        </w:tc>
      </w:tr>
    </w:tbl>
    <w:p w14:paraId="475703AD" w14:textId="77777777" w:rsidR="006371FE" w:rsidRPr="00323F50" w:rsidRDefault="006371FE">
      <w:pPr>
        <w:rPr>
          <w:rFonts w:ascii="Arial" w:hAnsi="Arial" w:cs="Arial"/>
        </w:rPr>
      </w:pPr>
    </w:p>
    <w:sectPr w:rsidR="006371FE" w:rsidRPr="00323F5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Reijden, Wout van der" w:date="2022-08-11T16:21:00Z" w:initials="RWvd">
    <w:p w14:paraId="5B9055B0" w14:textId="25160262" w:rsidR="00C21D9A" w:rsidRDefault="00C21D9A">
      <w:pPr>
        <w:pStyle w:val="Tekstopmerking"/>
      </w:pPr>
      <w:r>
        <w:rPr>
          <w:rStyle w:val="Verwijzingopmerking"/>
        </w:rPr>
        <w:annotationRef/>
      </w:r>
      <w:r>
        <w:t>In het document werden de termen metadata en metagegevens beide gebruikt. Vanuit het oogpunt van consequent taalgebruik gekozen voor (waar mogelijk) gebruik van term metagegevens  - term die ook in de Archiefregeling en NEN-ISO 23081 wordt gebruikt</w:t>
      </w:r>
    </w:p>
  </w:comment>
  <w:comment w:id="42" w:author="Reijden, Wout van der" w:date="2022-08-11T16:11:00Z" w:initials="RWvd">
    <w:p w14:paraId="23E1307F" w14:textId="77777777" w:rsidR="00D71B8E" w:rsidRDefault="00D71B8E">
      <w:pPr>
        <w:pStyle w:val="Tekstopmerking"/>
      </w:pPr>
      <w:r>
        <w:rPr>
          <w:rStyle w:val="Verwijzingopmerking"/>
        </w:rPr>
        <w:annotationRef/>
      </w:r>
      <w:r>
        <w:t xml:space="preserve">In het document worden de termen archiefbescheiden, records, archiefstukken en </w:t>
      </w:r>
      <w:proofErr w:type="spellStart"/>
      <w:r>
        <w:t>infomatieobjecten</w:t>
      </w:r>
      <w:proofErr w:type="spellEnd"/>
      <w:r>
        <w:t xml:space="preserve"> gebruikt.</w:t>
      </w:r>
    </w:p>
    <w:p w14:paraId="6A80571D" w14:textId="77777777" w:rsidR="00D71B8E" w:rsidRDefault="00D71B8E">
      <w:pPr>
        <w:pStyle w:val="Tekstopmerking"/>
      </w:pPr>
    </w:p>
    <w:p w14:paraId="6FAA63DE" w14:textId="5B405C8F" w:rsidR="00D71B8E" w:rsidRDefault="00D71B8E">
      <w:pPr>
        <w:pStyle w:val="Tekstopmerking"/>
      </w:pPr>
      <w:r>
        <w:t>Voor consequent gebruik van termen heb ik overal de term archiefstukken gebruikt</w:t>
      </w:r>
      <w:r w:rsidR="00C21D9A">
        <w:t xml:space="preserve"> en daarmee de andere genoemde termen vervangen</w:t>
      </w:r>
      <w:r>
        <w:t>.</w:t>
      </w:r>
    </w:p>
    <w:p w14:paraId="2E7A05F1" w14:textId="77777777" w:rsidR="00D71B8E" w:rsidRDefault="00D71B8E">
      <w:pPr>
        <w:pStyle w:val="Tekstopmerking"/>
      </w:pPr>
    </w:p>
    <w:p w14:paraId="2043A45A" w14:textId="6823EB51" w:rsidR="00D71B8E" w:rsidRDefault="00D71B8E">
      <w:pPr>
        <w:pStyle w:val="Tekstopmerking"/>
      </w:pPr>
      <w:r>
        <w:t>Voorstel is om bij de eerste keer dat de term wordt gebruikt (hier</w:t>
      </w:r>
      <w:r w:rsidR="00387FE6">
        <w:t>boven</w:t>
      </w:r>
      <w:r>
        <w:t>) een noot toe te voegen:</w:t>
      </w:r>
    </w:p>
    <w:p w14:paraId="6058B3E0" w14:textId="77777777" w:rsidR="00D71B8E" w:rsidRDefault="00D71B8E">
      <w:pPr>
        <w:pStyle w:val="Tekstopmerking"/>
      </w:pPr>
      <w:r>
        <w:t xml:space="preserve">‘De term archiefstukken </w:t>
      </w:r>
      <w:r w:rsidR="00C21D9A">
        <w:t xml:space="preserve">die in deze handreiking wordt gebruikt </w:t>
      </w:r>
      <w:r>
        <w:t xml:space="preserve">is een synoniem voor </w:t>
      </w:r>
      <w:r w:rsidR="00C21D9A">
        <w:t xml:space="preserve">de </w:t>
      </w:r>
      <w:r>
        <w:t>termen</w:t>
      </w:r>
      <w:r w:rsidR="00C21D9A">
        <w:t xml:space="preserve"> archiefbescheiden, informatieobjecten of procesgebonden informatie’</w:t>
      </w:r>
    </w:p>
    <w:p w14:paraId="105CDA1A" w14:textId="77777777" w:rsidR="00C21D9A" w:rsidRDefault="00C21D9A">
      <w:pPr>
        <w:pStyle w:val="Tekstopmerking"/>
      </w:pPr>
    </w:p>
    <w:p w14:paraId="534309B7" w14:textId="5645C1B6" w:rsidR="00C21D9A" w:rsidRDefault="00C21D9A">
      <w:pPr>
        <w:pStyle w:val="Tekstopmerking"/>
      </w:pPr>
      <w:r>
        <w:t>Het gebruik van de term en de toevoeging van de noot is conform wat in de vertaling van NEN-ISO 15489-1:2016 staat.</w:t>
      </w:r>
    </w:p>
  </w:comment>
  <w:comment w:id="103" w:author="Reijden, Wout van der" w:date="2022-08-11T16:10:00Z" w:initials="RWvd">
    <w:p w14:paraId="696B4990" w14:textId="09EA276B" w:rsidR="00D71B8E" w:rsidRDefault="00D71B8E">
      <w:pPr>
        <w:pStyle w:val="Tekstopmerking"/>
      </w:pPr>
      <w:r>
        <w:rPr>
          <w:rStyle w:val="Verwijzingopmerking"/>
        </w:rPr>
        <w:annotationRef/>
      </w:r>
      <w:r>
        <w:t>Voegt niet echt iets toe</w:t>
      </w:r>
    </w:p>
  </w:comment>
  <w:comment w:id="155" w:author="Lankvelt, Anna van" w:date="2022-08-12T09:37:00Z" w:initials="LAv">
    <w:p w14:paraId="1FADCA95" w14:textId="77C6A651" w:rsidR="00762CEF" w:rsidRDefault="00762CEF">
      <w:pPr>
        <w:pStyle w:val="Tekstopmerking"/>
      </w:pPr>
      <w:r>
        <w:rPr>
          <w:rStyle w:val="Verwijzingopmerking"/>
        </w:rPr>
        <w:annotationRef/>
      </w:r>
      <w:r>
        <w:t>Link toegevoegd</w:t>
      </w:r>
    </w:p>
  </w:comment>
  <w:comment w:id="159" w:author="Lankvelt, Anna van" w:date="2022-08-12T09:39:00Z" w:initials="LAv">
    <w:p w14:paraId="423738AE" w14:textId="51E132EF" w:rsidR="00762CEF" w:rsidRDefault="00762CEF">
      <w:pPr>
        <w:pStyle w:val="Tekstopmerking"/>
      </w:pPr>
      <w:r>
        <w:rPr>
          <w:rStyle w:val="Verwijzingopmerking"/>
        </w:rPr>
        <w:annotationRef/>
      </w:r>
      <w:r>
        <w:t>Links toegevoegd</w:t>
      </w:r>
    </w:p>
  </w:comment>
  <w:comment w:id="190" w:author="Reijden, Wout van der" w:date="2022-08-11T13:12:00Z" w:initials="RWvd">
    <w:p w14:paraId="408F6BEC" w14:textId="7733CDC8" w:rsidR="00323F50" w:rsidRDefault="00323F50">
      <w:pPr>
        <w:pStyle w:val="Tekstopmerking"/>
      </w:pPr>
      <w:r>
        <w:rPr>
          <w:rStyle w:val="Verwijzingopmerking"/>
        </w:rPr>
        <w:annotationRef/>
      </w:r>
      <w:r>
        <w:t xml:space="preserve">Deze </w:t>
      </w:r>
      <w:r w:rsidR="004468FD">
        <w:t>is/</w:t>
      </w:r>
      <w:r>
        <w:t xml:space="preserve">wordt vervangen door TOOI, zie </w:t>
      </w:r>
      <w:hyperlink r:id="rId1" w:history="1">
        <w:r>
          <w:rPr>
            <w:rStyle w:val="Hyperlink"/>
          </w:rPr>
          <w:t>Overheid.nl | KOOP Waardelijsten</w:t>
        </w:r>
      </w:hyperlink>
      <w:r w:rsidR="004468FD">
        <w:t>. OWMS staat op de nominatie om geschrapt te worden van de lijst van het Forum Standaardisatie</w:t>
      </w:r>
    </w:p>
  </w:comment>
  <w:comment w:id="196" w:author="Reijden, Wout van der" w:date="2022-08-15T10:15:00Z" w:initials="RWvd">
    <w:p w14:paraId="0082B82F" w14:textId="5055FA13" w:rsidR="00387FE6" w:rsidRDefault="00387FE6">
      <w:pPr>
        <w:pStyle w:val="Tekstopmerking"/>
      </w:pPr>
      <w:r>
        <w:rPr>
          <w:rStyle w:val="Verwijzingopmerking"/>
        </w:rPr>
        <w:annotationRef/>
      </w:r>
      <w:r>
        <w:t>Dit was een programma dat in 2020 is gestopt. De status van dit building block is mij onduidelijk, zou willen voorstellen om voor nu te verwijderen.</w:t>
      </w:r>
    </w:p>
  </w:comment>
  <w:comment w:id="202" w:author="Lankvelt, Anna van" w:date="2022-08-12T09:49:00Z" w:initials="LAv">
    <w:p w14:paraId="5F261922" w14:textId="41674B9A" w:rsidR="000624A2" w:rsidRDefault="000624A2">
      <w:pPr>
        <w:pStyle w:val="Tekstopmerking"/>
      </w:pPr>
      <w:r>
        <w:rPr>
          <w:rStyle w:val="Verwijzingopmerking"/>
        </w:rPr>
        <w:annotationRef/>
      </w:r>
      <w:r>
        <w:t xml:space="preserve">Deze link werkt niet meer. Ik neem aan dat het deze moet zijn: </w:t>
      </w:r>
      <w:hyperlink r:id="rId2" w:history="1">
        <w:r>
          <w:rPr>
            <w:rStyle w:val="Hyperlink"/>
          </w:rPr>
          <w:t xml:space="preserve">INSPIRE: Common </w:t>
        </w:r>
        <w:proofErr w:type="spellStart"/>
        <w:r>
          <w:rPr>
            <w:rStyle w:val="Hyperlink"/>
          </w:rPr>
          <w:t>geospatial</w:t>
        </w:r>
        <w:proofErr w:type="spellEnd"/>
        <w:r>
          <w:rPr>
            <w:rStyle w:val="Hyperlink"/>
          </w:rPr>
          <w:t xml:space="preserve"> data </w:t>
        </w:r>
        <w:proofErr w:type="spellStart"/>
        <w:r>
          <w:rPr>
            <w:rStyle w:val="Hyperlink"/>
          </w:rPr>
          <w:t>standards</w:t>
        </w:r>
        <w:proofErr w:type="spellEnd"/>
        <w:r>
          <w:rPr>
            <w:rStyle w:val="Hyperlink"/>
          </w:rPr>
          <w:t xml:space="preserve"> </w:t>
        </w:r>
        <w:proofErr w:type="spellStart"/>
        <w:r>
          <w:rPr>
            <w:rStyle w:val="Hyperlink"/>
          </w:rPr>
          <w:t>for</w:t>
        </w:r>
        <w:proofErr w:type="spellEnd"/>
        <w:r>
          <w:rPr>
            <w:rStyle w:val="Hyperlink"/>
          </w:rPr>
          <w:t xml:space="preserve"> more </w:t>
        </w:r>
        <w:proofErr w:type="spellStart"/>
        <w:r>
          <w:rPr>
            <w:rStyle w:val="Hyperlink"/>
          </w:rPr>
          <w:t>informed</w:t>
        </w:r>
        <w:proofErr w:type="spellEnd"/>
        <w:r>
          <w:rPr>
            <w:rStyle w:val="Hyperlink"/>
          </w:rPr>
          <w:t xml:space="preserve"> </w:t>
        </w:r>
        <w:proofErr w:type="spellStart"/>
        <w:r>
          <w:rPr>
            <w:rStyle w:val="Hyperlink"/>
          </w:rPr>
          <w:t>and</w:t>
        </w:r>
        <w:proofErr w:type="spellEnd"/>
        <w:r>
          <w:rPr>
            <w:rStyle w:val="Hyperlink"/>
          </w:rPr>
          <w:t xml:space="preserve"> </w:t>
        </w:r>
        <w:proofErr w:type="spellStart"/>
        <w:r>
          <w:rPr>
            <w:rStyle w:val="Hyperlink"/>
          </w:rPr>
          <w:t>timely</w:t>
        </w:r>
        <w:proofErr w:type="spellEnd"/>
        <w:r>
          <w:rPr>
            <w:rStyle w:val="Hyperlink"/>
          </w:rPr>
          <w:t xml:space="preserve"> </w:t>
        </w:r>
        <w:proofErr w:type="spellStart"/>
        <w:r>
          <w:rPr>
            <w:rStyle w:val="Hyperlink"/>
          </w:rPr>
          <w:t>decisions</w:t>
        </w:r>
        <w:proofErr w:type="spellEnd"/>
        <w:r>
          <w:rPr>
            <w:rStyle w:val="Hyperlink"/>
          </w:rPr>
          <w:t xml:space="preserve"> | ISA² (europa.eu)</w:t>
        </w:r>
      </w:hyperlink>
      <w:r>
        <w:t xml:space="preserve">. Maar twee </w:t>
      </w:r>
      <w:proofErr w:type="spellStart"/>
      <w:r>
        <w:t>bullets</w:t>
      </w:r>
      <w:proofErr w:type="spellEnd"/>
      <w:r>
        <w:t xml:space="preserve"> eerder wordt ook verwezen naar de INSPIRE richtlijnen?</w:t>
      </w:r>
    </w:p>
  </w:comment>
  <w:comment w:id="203" w:author="Reijden, Wout van der" w:date="2022-08-15T10:17:00Z" w:initials="RWvd">
    <w:p w14:paraId="0D679741" w14:textId="23CF7620" w:rsidR="00387FE6" w:rsidRDefault="00387FE6">
      <w:pPr>
        <w:pStyle w:val="Tekstopmerking"/>
      </w:pPr>
      <w:r>
        <w:rPr>
          <w:rStyle w:val="Verwijzingopmerking"/>
        </w:rPr>
        <w:annotationRef/>
      </w:r>
      <w:r>
        <w:t xml:space="preserve">Zie hierboven – status van </w:t>
      </w:r>
      <w:proofErr w:type="spellStart"/>
      <w:r>
        <w:t>eArchiving</w:t>
      </w:r>
      <w:proofErr w:type="spellEnd"/>
      <w:r>
        <w:t xml:space="preserve"> building block is onduidelijk, voor nu deze verwijderen is denk ik het beste</w:t>
      </w:r>
    </w:p>
  </w:comment>
  <w:comment w:id="205" w:author="Lankvelt, Anna van" w:date="2022-08-12T09:52:00Z" w:initials="LAv">
    <w:p w14:paraId="36AF8985" w14:textId="3689757E" w:rsidR="00723BE3" w:rsidRDefault="00723BE3">
      <w:pPr>
        <w:pStyle w:val="Tekstopmerking"/>
      </w:pPr>
      <w:r>
        <w:rPr>
          <w:rStyle w:val="Verwijzingopmerking"/>
        </w:rPr>
        <w:annotationRef/>
      </w:r>
      <w:r>
        <w:t xml:space="preserve">Naar IMRO? </w:t>
      </w:r>
    </w:p>
  </w:comment>
  <w:comment w:id="214" w:author="Lankvelt, Anna van" w:date="2022-08-12T09:56:00Z" w:initials="LAv">
    <w:p w14:paraId="016A902B" w14:textId="1A9E1494" w:rsidR="00723BE3" w:rsidRDefault="00723BE3">
      <w:pPr>
        <w:pStyle w:val="Tekstopmerking"/>
      </w:pPr>
      <w:r>
        <w:rPr>
          <w:rStyle w:val="Verwijzingopmerking"/>
        </w:rPr>
        <w:annotationRef/>
      </w:r>
      <w:r>
        <w:t xml:space="preserve">Deze link werkte niet. Gaat bij mij naar een ‘page </w:t>
      </w:r>
      <w:proofErr w:type="spellStart"/>
      <w:r>
        <w:t>not</w:t>
      </w:r>
      <w:proofErr w:type="spellEnd"/>
      <w:r>
        <w:t xml:space="preserve"> found’ melding</w:t>
      </w:r>
    </w:p>
  </w:comment>
  <w:comment w:id="368" w:author="Lankvelt, Anna van" w:date="2022-08-12T10:06:00Z" w:initials="LAv">
    <w:p w14:paraId="6B03AFF0" w14:textId="47ADA8CD" w:rsidR="004D4FEE" w:rsidRDefault="004D4FEE">
      <w:pPr>
        <w:pStyle w:val="Tekstopmerking"/>
      </w:pPr>
      <w:r>
        <w:rPr>
          <w:rStyle w:val="Verwijzingopmerking"/>
        </w:rPr>
        <w:annotationRef/>
      </w:r>
      <w:r>
        <w:t>Link aangepast. Ging naar de ingetrokken lijst vanaf 2014, nu naar de actuele lijst vanaf 2020</w:t>
      </w:r>
    </w:p>
  </w:comment>
  <w:comment w:id="391" w:author="Lankvelt, Anna van" w:date="2022-08-12T10:23:00Z" w:initials="LAv">
    <w:p w14:paraId="3974476A" w14:textId="7BA4A0EA" w:rsidR="0067196C" w:rsidRDefault="0067196C">
      <w:pPr>
        <w:pStyle w:val="Tekstopmerking"/>
      </w:pPr>
      <w:r>
        <w:rPr>
          <w:rStyle w:val="Verwijzingopmerking"/>
        </w:rPr>
        <w:annotationRef/>
      </w:r>
      <w:r>
        <w:t>Let op! De selectielijst voor de Provinciale Staten is geactualiseerd in 2020. Hierin wordt geen onderscheid gemaakt tussen de ruimtelijke plannen en voorbereidende stukken. Alles is blijvend te bewaren. Deze zinnen kunnen in principe verwijderd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055B0" w15:done="0"/>
  <w15:commentEx w15:paraId="534309B7" w15:done="0"/>
  <w15:commentEx w15:paraId="696B4990" w15:done="0"/>
  <w15:commentEx w15:paraId="1FADCA95" w15:done="0"/>
  <w15:commentEx w15:paraId="423738AE" w15:done="0"/>
  <w15:commentEx w15:paraId="408F6BEC" w15:done="0"/>
  <w15:commentEx w15:paraId="0082B82F" w15:done="0"/>
  <w15:commentEx w15:paraId="5F261922" w15:done="0"/>
  <w15:commentEx w15:paraId="0D679741" w15:paraIdParent="5F261922" w15:done="0"/>
  <w15:commentEx w15:paraId="36AF8985" w15:done="0"/>
  <w15:commentEx w15:paraId="016A902B" w15:done="0"/>
  <w15:commentEx w15:paraId="6B03AFF0" w15:done="0"/>
  <w15:commentEx w15:paraId="39744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AB24" w16cex:dateUtc="2022-08-11T14:21:00Z"/>
  <w16cex:commentExtensible w16cex:durableId="269FA8C5" w16cex:dateUtc="2022-08-11T14:11:00Z"/>
  <w16cex:commentExtensible w16cex:durableId="269FA864" w16cex:dateUtc="2022-08-11T14:10:00Z"/>
  <w16cex:commentExtensible w16cex:durableId="26A09DC7" w16cex:dateUtc="2022-08-12T07:37:00Z"/>
  <w16cex:commentExtensible w16cex:durableId="26A09E38" w16cex:dateUtc="2022-08-12T07:39:00Z"/>
  <w16cex:commentExtensible w16cex:durableId="269F7EB7" w16cex:dateUtc="2022-08-11T11:12:00Z"/>
  <w16cex:commentExtensible w16cex:durableId="26A49B3D" w16cex:dateUtc="2022-08-15T08:15:00Z"/>
  <w16cex:commentExtensible w16cex:durableId="26A0A0C0" w16cex:dateUtc="2022-08-12T07:49:00Z"/>
  <w16cex:commentExtensible w16cex:durableId="26A49B9D" w16cex:dateUtc="2022-08-15T08:17:00Z"/>
  <w16cex:commentExtensible w16cex:durableId="26A0A145" w16cex:dateUtc="2022-08-12T07:52:00Z"/>
  <w16cex:commentExtensible w16cex:durableId="26A0A260" w16cex:dateUtc="2022-08-12T07:56:00Z"/>
  <w16cex:commentExtensible w16cex:durableId="26A0A4AC" w16cex:dateUtc="2022-08-12T08:06:00Z"/>
  <w16cex:commentExtensible w16cex:durableId="26A0A8B5" w16cex:dateUtc="2022-08-12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055B0" w16cid:durableId="269FAB24"/>
  <w16cid:commentId w16cid:paraId="534309B7" w16cid:durableId="269FA8C5"/>
  <w16cid:commentId w16cid:paraId="696B4990" w16cid:durableId="269FA864"/>
  <w16cid:commentId w16cid:paraId="1FADCA95" w16cid:durableId="26A09DC7"/>
  <w16cid:commentId w16cid:paraId="423738AE" w16cid:durableId="26A09E38"/>
  <w16cid:commentId w16cid:paraId="408F6BEC" w16cid:durableId="269F7EB7"/>
  <w16cid:commentId w16cid:paraId="0082B82F" w16cid:durableId="26A49B3D"/>
  <w16cid:commentId w16cid:paraId="5F261922" w16cid:durableId="26A0A0C0"/>
  <w16cid:commentId w16cid:paraId="0D679741" w16cid:durableId="26A49B9D"/>
  <w16cid:commentId w16cid:paraId="36AF8985" w16cid:durableId="26A0A145"/>
  <w16cid:commentId w16cid:paraId="016A902B" w16cid:durableId="26A0A260"/>
  <w16cid:commentId w16cid:paraId="6B03AFF0" w16cid:durableId="26A0A4AC"/>
  <w16cid:commentId w16cid:paraId="3974476A" w16cid:durableId="26A0A8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45E"/>
    <w:multiLevelType w:val="multilevel"/>
    <w:tmpl w:val="119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EBF"/>
    <w:multiLevelType w:val="multilevel"/>
    <w:tmpl w:val="536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6D6E"/>
    <w:multiLevelType w:val="multilevel"/>
    <w:tmpl w:val="B1F4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71600"/>
    <w:multiLevelType w:val="multilevel"/>
    <w:tmpl w:val="7D6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37F"/>
    <w:multiLevelType w:val="multilevel"/>
    <w:tmpl w:val="05DA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A53D2"/>
    <w:multiLevelType w:val="multilevel"/>
    <w:tmpl w:val="C32C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B7D91"/>
    <w:multiLevelType w:val="multilevel"/>
    <w:tmpl w:val="F75C1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71605"/>
    <w:multiLevelType w:val="multilevel"/>
    <w:tmpl w:val="DD9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5CAD"/>
    <w:multiLevelType w:val="multilevel"/>
    <w:tmpl w:val="6594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D68AB"/>
    <w:multiLevelType w:val="multilevel"/>
    <w:tmpl w:val="638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01011"/>
    <w:multiLevelType w:val="multilevel"/>
    <w:tmpl w:val="198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14834"/>
    <w:multiLevelType w:val="multilevel"/>
    <w:tmpl w:val="5E2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80112"/>
    <w:multiLevelType w:val="multilevel"/>
    <w:tmpl w:val="9902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B413E"/>
    <w:multiLevelType w:val="multilevel"/>
    <w:tmpl w:val="32BA7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C61BC"/>
    <w:multiLevelType w:val="multilevel"/>
    <w:tmpl w:val="7B2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74B84"/>
    <w:multiLevelType w:val="multilevel"/>
    <w:tmpl w:val="9BA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91072"/>
    <w:multiLevelType w:val="multilevel"/>
    <w:tmpl w:val="2ECA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0"/>
  </w:num>
  <w:num w:numId="4">
    <w:abstractNumId w:val="6"/>
  </w:num>
  <w:num w:numId="5">
    <w:abstractNumId w:val="8"/>
  </w:num>
  <w:num w:numId="6">
    <w:abstractNumId w:val="1"/>
  </w:num>
  <w:num w:numId="7">
    <w:abstractNumId w:val="9"/>
  </w:num>
  <w:num w:numId="8">
    <w:abstractNumId w:val="15"/>
  </w:num>
  <w:num w:numId="9">
    <w:abstractNumId w:val="14"/>
  </w:num>
  <w:num w:numId="10">
    <w:abstractNumId w:val="0"/>
  </w:num>
  <w:num w:numId="11">
    <w:abstractNumId w:val="11"/>
  </w:num>
  <w:num w:numId="12">
    <w:abstractNumId w:val="3"/>
  </w:num>
  <w:num w:numId="13">
    <w:abstractNumId w:val="4"/>
  </w:num>
  <w:num w:numId="14">
    <w:abstractNumId w:val="5"/>
  </w:num>
  <w:num w:numId="15">
    <w:abstractNumId w:val="13"/>
  </w:num>
  <w:num w:numId="16">
    <w:abstractNumId w:val="2"/>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nkvelt, Anna van">
    <w15:presenceInfo w15:providerId="AD" w15:userId="S::anna.vanlankvelt@nationaalarchief.nl::1e604c94-e314-4132-a49f-b36113d7ed2a"/>
  </w15:person>
  <w15:person w15:author="Reijden, Wout van der">
    <w15:presenceInfo w15:providerId="AD" w15:userId="S::Wout.van.der.Reijden@nationaalarchief.nl::afd547aa-53c7-4f67-ade4-c67fb35d54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50"/>
    <w:rsid w:val="00015F0B"/>
    <w:rsid w:val="000624A2"/>
    <w:rsid w:val="000B1651"/>
    <w:rsid w:val="000F11D3"/>
    <w:rsid w:val="0014177B"/>
    <w:rsid w:val="002113CC"/>
    <w:rsid w:val="00323F50"/>
    <w:rsid w:val="003371F3"/>
    <w:rsid w:val="00387FE6"/>
    <w:rsid w:val="004468FD"/>
    <w:rsid w:val="004D4FEE"/>
    <w:rsid w:val="0050410B"/>
    <w:rsid w:val="00525E05"/>
    <w:rsid w:val="00571163"/>
    <w:rsid w:val="005757FE"/>
    <w:rsid w:val="005C0015"/>
    <w:rsid w:val="006371FE"/>
    <w:rsid w:val="0067196C"/>
    <w:rsid w:val="006A157C"/>
    <w:rsid w:val="006C7ED2"/>
    <w:rsid w:val="00723BE3"/>
    <w:rsid w:val="0073717E"/>
    <w:rsid w:val="00750089"/>
    <w:rsid w:val="00762CEF"/>
    <w:rsid w:val="00783A33"/>
    <w:rsid w:val="00862C51"/>
    <w:rsid w:val="00B72A5A"/>
    <w:rsid w:val="00C21D9A"/>
    <w:rsid w:val="00C5599E"/>
    <w:rsid w:val="00C717FF"/>
    <w:rsid w:val="00C9686F"/>
    <w:rsid w:val="00D62BA6"/>
    <w:rsid w:val="00D71B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4EB"/>
  <w15:chartTrackingRefBased/>
  <w15:docId w15:val="{A6C6F887-9AF6-44D5-A95A-219B026C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71F3"/>
    <w:pPr>
      <w:spacing w:after="0" w:line="240" w:lineRule="atLeast"/>
    </w:pPr>
    <w:rPr>
      <w:rFonts w:ascii="Verdana" w:hAnsi="Verdana" w:cs="Times New Roman"/>
      <w:sz w:val="18"/>
      <w:szCs w:val="24"/>
      <w:lang w:eastAsia="nl-NL"/>
    </w:rPr>
  </w:style>
  <w:style w:type="paragraph" w:styleId="Kop1">
    <w:name w:val="heading 1"/>
    <w:basedOn w:val="Standaard"/>
    <w:next w:val="Standaard"/>
    <w:link w:val="Kop1Char"/>
    <w:qFormat/>
    <w:rsid w:val="003371F3"/>
    <w:pPr>
      <w:keepNext/>
      <w:spacing w:before="240" w:after="60"/>
      <w:outlineLvl w:val="0"/>
    </w:pPr>
    <w:rPr>
      <w:rFonts w:cs="Arial"/>
      <w:b/>
      <w:bCs/>
      <w:kern w:val="32"/>
      <w:sz w:val="32"/>
      <w:szCs w:val="32"/>
    </w:rPr>
  </w:style>
  <w:style w:type="paragraph" w:styleId="Kop2">
    <w:name w:val="heading 2"/>
    <w:basedOn w:val="Standaard"/>
    <w:next w:val="Standaard"/>
    <w:link w:val="Kop2Char"/>
    <w:uiPriority w:val="9"/>
    <w:qFormat/>
    <w:rsid w:val="003371F3"/>
    <w:pPr>
      <w:keepNext/>
      <w:spacing w:before="240" w:after="60"/>
      <w:outlineLvl w:val="1"/>
    </w:pPr>
    <w:rPr>
      <w:rFonts w:cs="Arial"/>
      <w:b/>
      <w:bCs/>
      <w:i/>
      <w:iCs/>
      <w:sz w:val="28"/>
      <w:szCs w:val="28"/>
    </w:rPr>
  </w:style>
  <w:style w:type="paragraph" w:styleId="Kop3">
    <w:name w:val="heading 3"/>
    <w:basedOn w:val="Standaard"/>
    <w:next w:val="Standaard"/>
    <w:link w:val="Kop3Char"/>
    <w:uiPriority w:val="9"/>
    <w:qFormat/>
    <w:rsid w:val="003371F3"/>
    <w:pPr>
      <w:keepNext/>
      <w:spacing w:before="240" w:after="60"/>
      <w:outlineLvl w:val="2"/>
    </w:pPr>
    <w:rPr>
      <w:rFonts w:cs="Arial"/>
      <w:b/>
      <w:bCs/>
      <w:sz w:val="26"/>
      <w:szCs w:val="26"/>
    </w:rPr>
  </w:style>
  <w:style w:type="paragraph" w:styleId="Kop4">
    <w:name w:val="heading 4"/>
    <w:basedOn w:val="Standaard"/>
    <w:link w:val="Kop4Char"/>
    <w:uiPriority w:val="9"/>
    <w:qFormat/>
    <w:rsid w:val="00323F50"/>
    <w:pPr>
      <w:spacing w:before="100" w:beforeAutospacing="1" w:after="100" w:afterAutospacing="1" w:line="240" w:lineRule="auto"/>
      <w:outlineLvl w:val="3"/>
    </w:pPr>
    <w:rPr>
      <w:rFonts w:ascii="Times New Roman" w:hAnsi="Times New Roman"/>
      <w:b/>
      <w:bCs/>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371F3"/>
    <w:rPr>
      <w:rFonts w:ascii="Verdana" w:eastAsia="Times New Roman" w:hAnsi="Verdana" w:cs="Arial"/>
      <w:b/>
      <w:bCs/>
      <w:kern w:val="32"/>
      <w:sz w:val="32"/>
      <w:szCs w:val="32"/>
      <w:lang w:eastAsia="nl-NL"/>
    </w:rPr>
  </w:style>
  <w:style w:type="character" w:customStyle="1" w:styleId="Kop2Char">
    <w:name w:val="Kop 2 Char"/>
    <w:basedOn w:val="Standaardalinea-lettertype"/>
    <w:link w:val="Kop2"/>
    <w:uiPriority w:val="9"/>
    <w:rsid w:val="003371F3"/>
    <w:rPr>
      <w:rFonts w:ascii="Verdana" w:eastAsia="Times New Roman" w:hAnsi="Verdana" w:cs="Arial"/>
      <w:b/>
      <w:bCs/>
      <w:i/>
      <w:iCs/>
      <w:sz w:val="28"/>
      <w:szCs w:val="28"/>
      <w:lang w:eastAsia="nl-NL"/>
    </w:rPr>
  </w:style>
  <w:style w:type="character" w:customStyle="1" w:styleId="Kop3Char">
    <w:name w:val="Kop 3 Char"/>
    <w:basedOn w:val="Standaardalinea-lettertype"/>
    <w:link w:val="Kop3"/>
    <w:uiPriority w:val="9"/>
    <w:rsid w:val="003371F3"/>
    <w:rPr>
      <w:rFonts w:ascii="Verdana" w:eastAsia="Times New Roman" w:hAnsi="Verdana" w:cs="Arial"/>
      <w:b/>
      <w:bCs/>
      <w:sz w:val="26"/>
      <w:szCs w:val="26"/>
      <w:lang w:eastAsia="nl-NL"/>
    </w:rPr>
  </w:style>
  <w:style w:type="character" w:customStyle="1" w:styleId="Kop4Char">
    <w:name w:val="Kop 4 Char"/>
    <w:basedOn w:val="Standaardalinea-lettertype"/>
    <w:link w:val="Kop4"/>
    <w:uiPriority w:val="9"/>
    <w:rsid w:val="00323F50"/>
    <w:rPr>
      <w:rFonts w:ascii="Times New Roman" w:hAnsi="Times New Roman" w:cs="Times New Roman"/>
      <w:b/>
      <w:bCs/>
      <w:sz w:val="24"/>
      <w:szCs w:val="24"/>
      <w:lang w:eastAsia="nl-NL"/>
    </w:rPr>
  </w:style>
  <w:style w:type="paragraph" w:customStyle="1" w:styleId="msonormal0">
    <w:name w:val="msonormal"/>
    <w:basedOn w:val="Standaard"/>
    <w:rsid w:val="00323F50"/>
    <w:pPr>
      <w:spacing w:before="100" w:beforeAutospacing="1" w:after="100" w:afterAutospacing="1" w:line="240" w:lineRule="auto"/>
    </w:pPr>
    <w:rPr>
      <w:rFonts w:ascii="Times New Roman" w:hAnsi="Times New Roman"/>
      <w:sz w:val="24"/>
    </w:rPr>
  </w:style>
  <w:style w:type="character" w:customStyle="1" w:styleId="secno">
    <w:name w:val="secno"/>
    <w:basedOn w:val="Standaardalinea-lettertype"/>
    <w:rsid w:val="00323F50"/>
  </w:style>
  <w:style w:type="paragraph" w:styleId="Normaalweb">
    <w:name w:val="Normal (Web)"/>
    <w:basedOn w:val="Standaard"/>
    <w:uiPriority w:val="99"/>
    <w:semiHidden/>
    <w:unhideWhenUsed/>
    <w:rsid w:val="00323F50"/>
    <w:pPr>
      <w:spacing w:before="100" w:beforeAutospacing="1" w:after="100" w:afterAutospacing="1" w:line="240" w:lineRule="auto"/>
    </w:pPr>
    <w:rPr>
      <w:rFonts w:ascii="Times New Roman" w:hAnsi="Times New Roman"/>
      <w:sz w:val="24"/>
    </w:rPr>
  </w:style>
  <w:style w:type="character" w:styleId="Zwaar">
    <w:name w:val="Strong"/>
    <w:basedOn w:val="Standaardalinea-lettertype"/>
    <w:uiPriority w:val="22"/>
    <w:qFormat/>
    <w:rsid w:val="00323F50"/>
    <w:rPr>
      <w:b/>
      <w:bCs/>
    </w:rPr>
  </w:style>
  <w:style w:type="character" w:styleId="Nadruk">
    <w:name w:val="Emphasis"/>
    <w:basedOn w:val="Standaardalinea-lettertype"/>
    <w:uiPriority w:val="20"/>
    <w:qFormat/>
    <w:rsid w:val="00323F50"/>
    <w:rPr>
      <w:i/>
      <w:iCs/>
    </w:rPr>
  </w:style>
  <w:style w:type="character" w:styleId="Hyperlink">
    <w:name w:val="Hyperlink"/>
    <w:basedOn w:val="Standaardalinea-lettertype"/>
    <w:uiPriority w:val="99"/>
    <w:unhideWhenUsed/>
    <w:rsid w:val="00323F50"/>
    <w:rPr>
      <w:color w:val="0000FF"/>
      <w:u w:val="single"/>
    </w:rPr>
  </w:style>
  <w:style w:type="character" w:styleId="GevolgdeHyperlink">
    <w:name w:val="FollowedHyperlink"/>
    <w:basedOn w:val="Standaardalinea-lettertype"/>
    <w:uiPriority w:val="99"/>
    <w:semiHidden/>
    <w:unhideWhenUsed/>
    <w:rsid w:val="00323F50"/>
    <w:rPr>
      <w:color w:val="800080"/>
      <w:u w:val="single"/>
    </w:rPr>
  </w:style>
  <w:style w:type="character" w:customStyle="1" w:styleId="figno">
    <w:name w:val="figno"/>
    <w:basedOn w:val="Standaardalinea-lettertype"/>
    <w:rsid w:val="00323F50"/>
  </w:style>
  <w:style w:type="character" w:customStyle="1" w:styleId="fig-title">
    <w:name w:val="fig-title"/>
    <w:basedOn w:val="Standaardalinea-lettertype"/>
    <w:rsid w:val="00323F50"/>
  </w:style>
  <w:style w:type="character" w:styleId="Verwijzingopmerking">
    <w:name w:val="annotation reference"/>
    <w:basedOn w:val="Standaardalinea-lettertype"/>
    <w:uiPriority w:val="99"/>
    <w:semiHidden/>
    <w:unhideWhenUsed/>
    <w:rsid w:val="00323F50"/>
    <w:rPr>
      <w:sz w:val="16"/>
      <w:szCs w:val="16"/>
    </w:rPr>
  </w:style>
  <w:style w:type="paragraph" w:styleId="Tekstopmerking">
    <w:name w:val="annotation text"/>
    <w:basedOn w:val="Standaard"/>
    <w:link w:val="TekstopmerkingChar"/>
    <w:uiPriority w:val="99"/>
    <w:semiHidden/>
    <w:unhideWhenUsed/>
    <w:rsid w:val="00323F5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3F50"/>
    <w:rPr>
      <w:rFonts w:ascii="Verdana" w:hAnsi="Verdana"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23F50"/>
    <w:rPr>
      <w:b/>
      <w:bCs/>
    </w:rPr>
  </w:style>
  <w:style w:type="character" w:customStyle="1" w:styleId="OnderwerpvanopmerkingChar">
    <w:name w:val="Onderwerp van opmerking Char"/>
    <w:basedOn w:val="TekstopmerkingChar"/>
    <w:link w:val="Onderwerpvanopmerking"/>
    <w:uiPriority w:val="99"/>
    <w:semiHidden/>
    <w:rsid w:val="00323F50"/>
    <w:rPr>
      <w:rFonts w:ascii="Verdana" w:hAnsi="Verdana" w:cs="Times New Roman"/>
      <w:b/>
      <w:bCs/>
      <w:sz w:val="20"/>
      <w:szCs w:val="20"/>
      <w:lang w:eastAsia="nl-NL"/>
    </w:rPr>
  </w:style>
  <w:style w:type="character" w:styleId="Onopgelostemelding">
    <w:name w:val="Unresolved Mention"/>
    <w:basedOn w:val="Standaardalinea-lettertype"/>
    <w:uiPriority w:val="99"/>
    <w:semiHidden/>
    <w:unhideWhenUsed/>
    <w:rsid w:val="00862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4633">
      <w:bodyDiv w:val="1"/>
      <w:marLeft w:val="0"/>
      <w:marRight w:val="0"/>
      <w:marTop w:val="0"/>
      <w:marBottom w:val="0"/>
      <w:divBdr>
        <w:top w:val="none" w:sz="0" w:space="0" w:color="auto"/>
        <w:left w:val="none" w:sz="0" w:space="0" w:color="auto"/>
        <w:bottom w:val="none" w:sz="0" w:space="0" w:color="auto"/>
        <w:right w:val="none" w:sz="0" w:space="0" w:color="auto"/>
      </w:divBdr>
      <w:divsChild>
        <w:div w:id="912088622">
          <w:marLeft w:val="0"/>
          <w:marRight w:val="0"/>
          <w:marTop w:val="240"/>
          <w:marBottom w:val="240"/>
          <w:divBdr>
            <w:top w:val="none" w:sz="0" w:space="6" w:color="52E052"/>
            <w:left w:val="single" w:sz="48" w:space="6" w:color="52E052"/>
            <w:bottom w:val="none" w:sz="0" w:space="6" w:color="52E052"/>
            <w:right w:val="none" w:sz="0" w:space="6" w:color="52E052"/>
          </w:divBdr>
          <w:divsChild>
            <w:div w:id="2495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c.europa.eu/isa2/library/inspire-common-geospatial-data-standards-more-informed-and-timely-decisions_en/" TargetMode="External"/><Relationship Id="rId1" Type="http://schemas.openxmlformats.org/officeDocument/2006/relationships/hyperlink" Target="https://tardis.overheid.n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eonovum.github.io/ROST/HRARP/" TargetMode="External"/><Relationship Id="rId18" Type="http://schemas.openxmlformats.org/officeDocument/2006/relationships/hyperlink" Target="https://geonovum.github.io/ROST/HRARP/" TargetMode="External"/><Relationship Id="rId26" Type="http://schemas.openxmlformats.org/officeDocument/2006/relationships/hyperlink" Target="https://actorenregister.nationaalarchief.nl/" TargetMode="External"/><Relationship Id="rId39" Type="http://schemas.openxmlformats.org/officeDocument/2006/relationships/hyperlink" Target="http://wetten.overheid.nl/BWBR0023798" TargetMode="External"/><Relationship Id="rId21" Type="http://schemas.openxmlformats.org/officeDocument/2006/relationships/hyperlink" Target="https://www.nationaalarchief.nl/archiveren/kennisbank/overzicht-duto-eisen" TargetMode="External"/><Relationship Id="rId34" Type="http://schemas.openxmlformats.org/officeDocument/2006/relationships/hyperlink" Target="https://www.ruimtelijkeplannen.nl/web-roi/index/" TargetMode="External"/><Relationship Id="rId42" Type="http://schemas.openxmlformats.org/officeDocument/2006/relationships/hyperlink" Target="https://www.geonovum.nl/geo-standaarden/ro-standaarden-ruimtelijke-ordening/standaard-toegankelijkheid-ruimtelijke" TargetMode="External"/><Relationship Id="rId47" Type="http://schemas.openxmlformats.org/officeDocument/2006/relationships/hyperlink" Target="https://www.noraonline.nl/wiki/NORA_online" TargetMode="External"/><Relationship Id="rId50" Type="http://schemas.openxmlformats.org/officeDocument/2006/relationships/hyperlink" Target="https://www.geonovum.nl/geo-standaarden/ro-standaarden-ruimtelijke-ordening/standaard-toegankelijkheid-ruimtelijke" TargetMode="External"/><Relationship Id="rId55" Type="http://schemas.openxmlformats.org/officeDocument/2006/relationships/hyperlink" Target="http://ro-standaarden.geonovum.nl/2012/IMROPT/1.1/IMROPR-v1.1.pdf" TargetMode="External"/><Relationship Id="rId63" Type="http://schemas.openxmlformats.org/officeDocument/2006/relationships/hyperlink" Target="https://www.nationaalarchief.nl/archiveren/kennisbank/selectielijst-van-het-ministerie-van-binnenlandse-zaken-en" TargetMode="External"/><Relationship Id="rId68" Type="http://schemas.openxmlformats.org/officeDocument/2006/relationships/hyperlink" Target="https://www.nationaalarchief.nl/archiveren/kennisbank/overzicht-duto-eisen" TargetMode="External"/><Relationship Id="rId76" Type="http://schemas.openxmlformats.org/officeDocument/2006/relationships/hyperlink" Target="https://www.nationaalarchief.nl/archiveren/kennisbank/gedeeltelijke-weergave-duto-eis" TargetMode="External"/><Relationship Id="rId84" Type="http://schemas.openxmlformats.org/officeDocument/2006/relationships/theme" Target="theme/theme1.xml"/><Relationship Id="rId7" Type="http://schemas.openxmlformats.org/officeDocument/2006/relationships/hyperlink" Target="https://geonovum.github.io/ROST/HRARP/" TargetMode="External"/><Relationship Id="rId71" Type="http://schemas.openxmlformats.org/officeDocument/2006/relationships/hyperlink" Target="https://www.nationaalarchief.nl/archiveren/kennisbank/vastgestelde-selectielijst-duto-eis"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geonovum.github.io/ROST/HRARP/" TargetMode="External"/><Relationship Id="rId11" Type="http://schemas.openxmlformats.org/officeDocument/2006/relationships/hyperlink" Target="https://geonovum.github.io/ROST/HRARP/" TargetMode="External"/><Relationship Id="rId24" Type="http://schemas.openxmlformats.org/officeDocument/2006/relationships/hyperlink" Target="https://www.nationaalarchief.nl/archiveren/kennisbank/archiveren-by-design" TargetMode="External"/><Relationship Id="rId32" Type="http://schemas.openxmlformats.org/officeDocument/2006/relationships/hyperlink" Target="https://www.nationaalarchief.nl/archiveren/kennisbank/selectielijst-maken" TargetMode="External"/><Relationship Id="rId37" Type="http://schemas.openxmlformats.org/officeDocument/2006/relationships/hyperlink" Target="https://www.geonovum.nl/geo-standaarden/ro-standaarden-ruimtelijke-ordening/praktijkrichtlijn-toegankelijkheid-ruimtelijke" TargetMode="External"/><Relationship Id="rId40" Type="http://schemas.openxmlformats.org/officeDocument/2006/relationships/hyperlink" Target="http://wetten.overheid.nl/BWBR0031829" TargetMode="External"/><Relationship Id="rId45" Type="http://schemas.openxmlformats.org/officeDocument/2006/relationships/hyperlink" Target="https://www.geonovum.nl/geo-standaarden/inspire-europese-leefomgeving" TargetMode="External"/><Relationship Id="rId53" Type="http://schemas.openxmlformats.org/officeDocument/2006/relationships/hyperlink" Target="http://ro-standaarden.geonovum.nl/2012/STRI/1.1/STRI2012-v1.1.pdf" TargetMode="External"/><Relationship Id="rId58" Type="http://schemas.openxmlformats.org/officeDocument/2006/relationships/hyperlink" Target="https://www.geonovum.nl/geo-standaarden/metadata" TargetMode="External"/><Relationship Id="rId66" Type="http://schemas.openxmlformats.org/officeDocument/2006/relationships/hyperlink" Target="https://www.nationaalarchief.nl/archiveren/kennisbank/handreiking-vervanging-archiefbescheiden" TargetMode="External"/><Relationship Id="rId74" Type="http://schemas.openxmlformats.org/officeDocument/2006/relationships/hyperlink" Target="https://www.nationaalarchief.nl/archiveren/kennisbank/export-duto-eis" TargetMode="External"/><Relationship Id="rId79" Type="http://schemas.openxmlformats.org/officeDocument/2006/relationships/hyperlink" Target="https://www.nationaalarchief.nl/archiveren/kennisbank/metagegevens-duto-eis" TargetMode="External"/><Relationship Id="rId5" Type="http://schemas.openxmlformats.org/officeDocument/2006/relationships/hyperlink" Target="mailto:ro-standaarden@geonovum.nl" TargetMode="External"/><Relationship Id="rId61" Type="http://schemas.openxmlformats.org/officeDocument/2006/relationships/hyperlink" Target="https://www.nationaalarchief.nl/archiveren/kennisbank/selectielijst-voor-de-archiefbescheiden-van-gemeentelijke-en" TargetMode="External"/><Relationship Id="rId82" Type="http://schemas.openxmlformats.org/officeDocument/2006/relationships/fontTable" Target="fontTable.xml"/><Relationship Id="rId10" Type="http://schemas.openxmlformats.org/officeDocument/2006/relationships/hyperlink" Target="https://geonovum.github.io/ROST/HRARP/" TargetMode="External"/><Relationship Id="rId19" Type="http://schemas.openxmlformats.org/officeDocument/2006/relationships/hyperlink" Target="https://geonovum.github.io/ROST/HRARP/" TargetMode="External"/><Relationship Id="rId31" Type="http://schemas.openxmlformats.org/officeDocument/2006/relationships/hyperlink" Target="https://geonovum.github.io/ROST/HRARP/" TargetMode="External"/><Relationship Id="rId44" Type="http://schemas.openxmlformats.org/officeDocument/2006/relationships/hyperlink" Target="https://www.nationaalarchief.nl/archiveren/duto" TargetMode="External"/><Relationship Id="rId52" Type="http://schemas.openxmlformats.org/officeDocument/2006/relationships/hyperlink" Target="http://ro-standaarden.geonovum.nl/2012/IMRO/1.2/IMRO2012-v1.2.pdf" TargetMode="External"/><Relationship Id="rId60" Type="http://schemas.openxmlformats.org/officeDocument/2006/relationships/hyperlink" Target="https://forumstandaardisatie.nl/wat-zijn-standaarden" TargetMode="External"/><Relationship Id="rId65" Type="http://schemas.openxmlformats.org/officeDocument/2006/relationships/hyperlink" Target="https://www.nationaalarchief.nl/archiveren/kennisbank/handreiking-voorkeursformaten-nationaal-archief" TargetMode="External"/><Relationship Id="rId73" Type="http://schemas.openxmlformats.org/officeDocument/2006/relationships/hyperlink" Target="https://www.nationaalarchief.nl/archiveren/kennisbank/weergave-duto-eis" TargetMode="External"/><Relationship Id="rId78" Type="http://schemas.openxmlformats.org/officeDocument/2006/relationships/hyperlink" Target="https://www.nationaalarchief.nl/archiveren/kennisbank/standaard-formaat-duto-eis" TargetMode="External"/><Relationship Id="rId81" Type="http://schemas.openxmlformats.org/officeDocument/2006/relationships/hyperlink" Target="https://www.nationaalarchief.nl/archiveren/kennisbank/overbrenging-duto-eis" TargetMode="External"/><Relationship Id="rId4" Type="http://schemas.openxmlformats.org/officeDocument/2006/relationships/webSettings" Target="webSettings.xml"/><Relationship Id="rId9" Type="http://schemas.openxmlformats.org/officeDocument/2006/relationships/hyperlink" Target="https://geonovum.github.io/ROST/HRARP/" TargetMode="External"/><Relationship Id="rId14" Type="http://schemas.openxmlformats.org/officeDocument/2006/relationships/comments" Target="comments.xml"/><Relationship Id="rId22" Type="http://schemas.openxmlformats.org/officeDocument/2006/relationships/hyperlink" Target="https://geonovum.github.io/ROST/HRARP/" TargetMode="External"/><Relationship Id="rId27" Type="http://schemas.openxmlformats.org/officeDocument/2006/relationships/hyperlink" Target="https://geonovum.github.io/ROST/HRARP/" TargetMode="External"/><Relationship Id="rId30" Type="http://schemas.openxmlformats.org/officeDocument/2006/relationships/hyperlink" Target="https://geonovum.github.io/ROST/HRARP/" TargetMode="External"/><Relationship Id="rId35" Type="http://schemas.openxmlformats.org/officeDocument/2006/relationships/hyperlink" Target="https://www.ruimtelijkeplannen.nl/index" TargetMode="External"/><Relationship Id="rId43" Type="http://schemas.openxmlformats.org/officeDocument/2006/relationships/hyperlink" Target="https://www.geonovum.nl/geo-standaarden/ro-standaarden-ruimtelijke-ordening" TargetMode="External"/><Relationship Id="rId48" Type="http://schemas.openxmlformats.org/officeDocument/2006/relationships/image" Target="media/image1.png"/><Relationship Id="rId56" Type="http://schemas.openxmlformats.org/officeDocument/2006/relationships/hyperlink" Target="https://vng.nl/onderwerpenindex/dienstverlening-en-informatiebeleid/archieven/brieven/model-archiefverordening-2017-en-aanhangende-modellen" TargetMode="External"/><Relationship Id="rId64" Type="http://schemas.openxmlformats.org/officeDocument/2006/relationships/hyperlink" Target="http://www.nationalarchives.gov.uk/PRONOM/" TargetMode="External"/><Relationship Id="rId69" Type="http://schemas.openxmlformats.org/officeDocument/2006/relationships/hyperlink" Target="https://www.nationaalarchief.nl/archiveren/kennisbank/informatiemodel-duto-eis" TargetMode="External"/><Relationship Id="rId77" Type="http://schemas.openxmlformats.org/officeDocument/2006/relationships/hyperlink" Target="https://www.nationaalarchief.nl/archiveren/kennisbank/beveiligd-duto-eis" TargetMode="External"/><Relationship Id="rId8" Type="http://schemas.openxmlformats.org/officeDocument/2006/relationships/hyperlink" Target="https://geonovum.github.io/ROST/HRARP/" TargetMode="External"/><Relationship Id="rId51" Type="http://schemas.openxmlformats.org/officeDocument/2006/relationships/hyperlink" Target="https://www.inspectie-oe.nl/toezichtvelden/overheidsinformatie/wet--en-regelgeving/overige-informatiewetgeving/wet-elektronische-handtekeningen" TargetMode="External"/><Relationship Id="rId72" Type="http://schemas.openxmlformats.org/officeDocument/2006/relationships/hyperlink" Target="https://www.nationaalarchief.nl/archiveren/kennisbank/vindbaar-duto-eis" TargetMode="External"/><Relationship Id="rId80" Type="http://schemas.openxmlformats.org/officeDocument/2006/relationships/hyperlink" Target="https://www.nationaalarchief.nl/archiveren/kennisbank/vernietiging-duto-eis" TargetMode="External"/><Relationship Id="rId3" Type="http://schemas.openxmlformats.org/officeDocument/2006/relationships/settings" Target="settings.xml"/><Relationship Id="rId12" Type="http://schemas.openxmlformats.org/officeDocument/2006/relationships/hyperlink" Target="https://geonovum.github.io/ROST/HRARP/" TargetMode="External"/><Relationship Id="rId17" Type="http://schemas.microsoft.com/office/2018/08/relationships/commentsExtensible" Target="commentsExtensible.xml"/><Relationship Id="rId25" Type="http://schemas.openxmlformats.org/officeDocument/2006/relationships/hyperlink" Target="https://geonovum.github.io/ROST/HRARP/" TargetMode="External"/><Relationship Id="rId33" Type="http://schemas.openxmlformats.org/officeDocument/2006/relationships/hyperlink" Target="https://geonovum.github.io/ROST/HRARP/" TargetMode="External"/><Relationship Id="rId38" Type="http://schemas.openxmlformats.org/officeDocument/2006/relationships/hyperlink" Target="http://wetten.overheid.nl/BWBR0020449" TargetMode="External"/><Relationship Id="rId46" Type="http://schemas.openxmlformats.org/officeDocument/2006/relationships/hyperlink" Target="https://www.geonovum.nl/geo-standaarden/metadata" TargetMode="External"/><Relationship Id="rId59" Type="http://schemas.openxmlformats.org/officeDocument/2006/relationships/hyperlink" Target="https://www.geonovum.nl/geo-standaarden/inspire-europese-leefomgeving" TargetMode="External"/><Relationship Id="rId67" Type="http://schemas.openxmlformats.org/officeDocument/2006/relationships/hyperlink" Target="https://www.ruimtelijkeplannen.nl/web-roi/index/" TargetMode="External"/><Relationship Id="rId20" Type="http://schemas.openxmlformats.org/officeDocument/2006/relationships/hyperlink" Target="https://www.nationaalarchief.nl/archiveren/duto" TargetMode="External"/><Relationship Id="rId41" Type="http://schemas.openxmlformats.org/officeDocument/2006/relationships/hyperlink" Target="https://www.geonovum.nl/geo-standaarden/ro-standaarden-ruimtelijke-ordening/standaard-toegankelijkheid-ruimtelijke" TargetMode="External"/><Relationship Id="rId54" Type="http://schemas.openxmlformats.org/officeDocument/2006/relationships/hyperlink" Target="http://ro-standaarden.geonovum.nl/2012/SVBP/1.2/SVBP2012-v1.2.pdf" TargetMode="External"/><Relationship Id="rId62" Type="http://schemas.openxmlformats.org/officeDocument/2006/relationships/hyperlink" Target="https://www.nationaalarchief.nl/archiveren/kennisbank/selectielijst-van-het-ministerie-van-binnenlandse-zaken-en" TargetMode="External"/><Relationship Id="rId70" Type="http://schemas.openxmlformats.org/officeDocument/2006/relationships/hyperlink" Target="https://www.nationaalarchief.nl/archiveren/kennisbank/risicoklassen-duto-eis" TargetMode="External"/><Relationship Id="rId75" Type="http://schemas.openxmlformats.org/officeDocument/2006/relationships/hyperlink" Target="https://www.nationaalarchief.nl/archiveren/kennisbank/inzagerecht-duto-eis" TargetMode="External"/><Relationship Id="rId83"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eonovum.github.io/ROST/HRARP/" TargetMode="External"/><Relationship Id="rId15" Type="http://schemas.microsoft.com/office/2011/relationships/commentsExtended" Target="commentsExtended.xml"/><Relationship Id="rId23" Type="http://schemas.openxmlformats.org/officeDocument/2006/relationships/hyperlink" Target="https://geonovum.github.io/ROST/HRARP/" TargetMode="External"/><Relationship Id="rId28" Type="http://schemas.openxmlformats.org/officeDocument/2006/relationships/hyperlink" Target="https://www.gemmaonline.nl/index.php/GEMMA_Zaaktypecatalogus" TargetMode="External"/><Relationship Id="rId36" Type="http://schemas.openxmlformats.org/officeDocument/2006/relationships/hyperlink" Target="https://www.geonovum.nl/geo-standaarden/ro-standaarden-ruimtelijke-ordening/standaard-toegankelijkheid-ruimtelijke" TargetMode="External"/><Relationship Id="rId49" Type="http://schemas.openxmlformats.org/officeDocument/2006/relationships/image" Target="media/image2.png"/><Relationship Id="rId57"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11931</Words>
  <Characters>65624</Characters>
  <Application>Microsoft Office Word</Application>
  <DocSecurity>0</DocSecurity>
  <Lines>546</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Reijden, Wout van der</dc:creator>
  <cp:keywords/>
  <dc:description/>
  <cp:lastModifiedBy>Reijden, Wout van der</cp:lastModifiedBy>
  <cp:revision>3</cp:revision>
  <dcterms:created xsi:type="dcterms:W3CDTF">2022-08-15T08:34:00Z</dcterms:created>
  <dcterms:modified xsi:type="dcterms:W3CDTF">2022-08-16T06:47:00Z</dcterms:modified>
</cp:coreProperties>
</file>